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20" w:type="dxa"/>
        <w:tblBorders>
          <w:top w:val="single" w:sz="8" w:space="0" w:color="auto"/>
          <w:bottom w:val="single" w:sz="8" w:space="0" w:color="auto"/>
        </w:tblBorders>
        <w:tblCellMar>
          <w:left w:w="0" w:type="dxa"/>
          <w:right w:w="0" w:type="dxa"/>
        </w:tblCellMar>
        <w:tblLook w:val="0000"/>
      </w:tblPr>
      <w:tblGrid>
        <w:gridCol w:w="10053"/>
      </w:tblGrid>
      <w:tr w:rsidR="00D83B8A">
        <w:tc>
          <w:tcPr>
            <w:tcW w:w="10053" w:type="dxa"/>
          </w:tcPr>
          <w:p w:rsidR="00BE71B1" w:rsidRDefault="00BE71B1" w:rsidP="00BE71B1">
            <w:pPr>
              <w:pStyle w:val="ArticleType"/>
            </w:pPr>
            <w:r>
              <w:t>BIOINFORMATICS</w:t>
            </w:r>
          </w:p>
          <w:p w:rsidR="00BE71B1" w:rsidRPr="00E964B3" w:rsidRDefault="00BE71B1" w:rsidP="00BE71B1">
            <w:pPr>
              <w:pStyle w:val="Articletitle"/>
            </w:pPr>
            <w:r w:rsidRPr="00E964B3">
              <w:t>Population-scale Three-dimensional Reconstruction and Quant</w:t>
            </w:r>
            <w:r w:rsidRPr="00E964B3">
              <w:t>i</w:t>
            </w:r>
            <w:r w:rsidRPr="00E964B3">
              <w:t xml:space="preserve">tative Profiling of Microglia Arbors </w:t>
            </w:r>
          </w:p>
          <w:p w:rsidR="00BE71B1" w:rsidRPr="00662213" w:rsidRDefault="00BE71B1" w:rsidP="00BE71B1">
            <w:pPr>
              <w:pStyle w:val="Authorname"/>
            </w:pPr>
            <w:r>
              <w:t>Murad Megjhani</w:t>
            </w:r>
            <w:r w:rsidRPr="00853D6D">
              <w:rPr>
                <w:vertAlign w:val="superscript"/>
              </w:rPr>
              <w:t>1</w:t>
            </w:r>
            <w:r>
              <w:rPr>
                <w:vertAlign w:val="superscript"/>
              </w:rPr>
              <w:t>,</w:t>
            </w:r>
            <w:r>
              <w:rPr>
                <w:rFonts w:ascii="Times New Roman" w:hAnsi="Times New Roman"/>
                <w:vertAlign w:val="superscript"/>
              </w:rPr>
              <w:t>*</w:t>
            </w:r>
            <w:r>
              <w:t>, Nicolas Rey</w:t>
            </w:r>
            <w:r w:rsidRPr="00853D6D">
              <w:rPr>
                <w:vertAlign w:val="superscript"/>
              </w:rPr>
              <w:t>1</w:t>
            </w:r>
            <w:r>
              <w:t>, Amine Merouane</w:t>
            </w:r>
            <w:r w:rsidRPr="00853D6D">
              <w:rPr>
                <w:vertAlign w:val="superscript"/>
              </w:rPr>
              <w:t>1</w:t>
            </w:r>
            <w:r>
              <w:t xml:space="preserve">, </w:t>
            </w:r>
            <w:proofErr w:type="spellStart"/>
            <w:r>
              <w:t>Yanbin</w:t>
            </w:r>
            <w:proofErr w:type="spellEnd"/>
            <w:r>
              <w:t xml:space="preserve"> Lu</w:t>
            </w:r>
            <w:r w:rsidRPr="00853D6D">
              <w:rPr>
                <w:vertAlign w:val="superscript"/>
              </w:rPr>
              <w:t>1</w:t>
            </w:r>
            <w:r>
              <w:t xml:space="preserve">, </w:t>
            </w:r>
            <w:proofErr w:type="spellStart"/>
            <w:r>
              <w:t>Amit</w:t>
            </w:r>
            <w:proofErr w:type="spellEnd"/>
            <w:r>
              <w:t xml:space="preserve"> Mukherjee</w:t>
            </w:r>
            <w:r>
              <w:rPr>
                <w:vertAlign w:val="superscript"/>
              </w:rPr>
              <w:t>3</w:t>
            </w:r>
            <w:r>
              <w:t xml:space="preserve">, </w:t>
            </w:r>
            <w:r w:rsidRPr="00662213">
              <w:t>Kristen Trett</w:t>
            </w:r>
            <w:r>
              <w:rPr>
                <w:vertAlign w:val="superscript"/>
              </w:rPr>
              <w:t>2</w:t>
            </w:r>
            <w:r w:rsidRPr="00662213">
              <w:t>, Peter Chong</w:t>
            </w:r>
            <w:r>
              <w:rPr>
                <w:vertAlign w:val="superscript"/>
              </w:rPr>
              <w:t>2</w:t>
            </w:r>
            <w:r w:rsidRPr="00662213">
              <w:t>, Carolyn Harris</w:t>
            </w:r>
            <w:r>
              <w:rPr>
                <w:vertAlign w:val="superscript"/>
              </w:rPr>
              <w:t>2</w:t>
            </w:r>
            <w:r w:rsidRPr="00662213">
              <w:t>, William Shain</w:t>
            </w:r>
            <w:r>
              <w:rPr>
                <w:vertAlign w:val="superscript"/>
              </w:rPr>
              <w:t>2</w:t>
            </w:r>
            <w:r w:rsidRPr="00662213">
              <w:t xml:space="preserve">, </w:t>
            </w:r>
            <w:proofErr w:type="spellStart"/>
            <w:r>
              <w:t>Badrinath</w:t>
            </w:r>
            <w:proofErr w:type="spellEnd"/>
            <w:r>
              <w:t xml:space="preserve"> Roysam</w:t>
            </w:r>
            <w:r w:rsidRPr="00853D6D">
              <w:rPr>
                <w:vertAlign w:val="superscript"/>
              </w:rPr>
              <w:t>1</w:t>
            </w:r>
          </w:p>
          <w:p w:rsidR="00BE71B1" w:rsidRDefault="00BE71B1" w:rsidP="00BE71B1">
            <w:pPr>
              <w:pStyle w:val="Affilation"/>
            </w:pPr>
            <w:r>
              <w:rPr>
                <w:vertAlign w:val="superscript"/>
              </w:rPr>
              <w:t>1</w:t>
            </w:r>
            <w:r>
              <w:t>Department of Electrical and Computer Engineering, University of Houston, Houston, TX.</w:t>
            </w:r>
          </w:p>
          <w:p w:rsidR="00BE71B1" w:rsidRDefault="00BE71B1" w:rsidP="00BE71B1">
            <w:pPr>
              <w:pStyle w:val="Affilation"/>
            </w:pPr>
            <w:r>
              <w:rPr>
                <w:vertAlign w:val="superscript"/>
              </w:rPr>
              <w:t>2</w:t>
            </w:r>
            <w:r w:rsidRPr="000652E9">
              <w:t xml:space="preserve">Center for Integrative Brain Research, Seattle </w:t>
            </w:r>
            <w:proofErr w:type="spellStart"/>
            <w:r w:rsidRPr="000652E9">
              <w:t>Childrens</w:t>
            </w:r>
            <w:proofErr w:type="spellEnd"/>
            <w:r w:rsidRPr="000652E9">
              <w:t xml:space="preserve"> Hospital, Seattle, WA 98101.</w:t>
            </w:r>
          </w:p>
          <w:p w:rsidR="00BE71B1" w:rsidRPr="000652E9" w:rsidRDefault="00BE71B1" w:rsidP="00BE71B1">
            <w:pPr>
              <w:pStyle w:val="Affilation"/>
            </w:pPr>
            <w:r>
              <w:rPr>
                <w:vertAlign w:val="superscript"/>
              </w:rPr>
              <w:t>3</w:t>
            </w:r>
            <w:r w:rsidRPr="00A928D6">
              <w:t>Cold Spring Harbor Laboratory</w:t>
            </w:r>
            <w:r>
              <w:t xml:space="preserve">, </w:t>
            </w:r>
            <w:r w:rsidRPr="00A928D6">
              <w:t>Cold Spring Harbor, NY 11724</w:t>
            </w:r>
          </w:p>
          <w:p w:rsidR="00BE71B1" w:rsidRPr="003B3D09" w:rsidRDefault="00BE71B1" w:rsidP="00BE71B1">
            <w:pPr>
              <w:pStyle w:val="Affilation"/>
              <w:rPr>
                <w:sz w:val="16"/>
                <w:szCs w:val="16"/>
              </w:rPr>
            </w:pPr>
            <w:r w:rsidRPr="003B3D09">
              <w:rPr>
                <w:sz w:val="16"/>
                <w:szCs w:val="16"/>
              </w:rPr>
              <w:t>Received on XXXXX</w:t>
            </w:r>
            <w:r>
              <w:rPr>
                <w:sz w:val="16"/>
                <w:szCs w:val="16"/>
              </w:rPr>
              <w:t>; r</w:t>
            </w:r>
            <w:r w:rsidRPr="003B3D09">
              <w:rPr>
                <w:sz w:val="16"/>
                <w:szCs w:val="16"/>
              </w:rPr>
              <w:t>e</w:t>
            </w:r>
            <w:r>
              <w:rPr>
                <w:sz w:val="16"/>
                <w:szCs w:val="16"/>
              </w:rPr>
              <w:t>vised</w:t>
            </w:r>
            <w:r w:rsidRPr="003B3D09">
              <w:rPr>
                <w:sz w:val="16"/>
                <w:szCs w:val="16"/>
              </w:rPr>
              <w:t xml:space="preserve"> on XXXXX</w:t>
            </w:r>
            <w:r>
              <w:rPr>
                <w:sz w:val="16"/>
                <w:szCs w:val="16"/>
              </w:rPr>
              <w:t xml:space="preserve">; accepted </w:t>
            </w:r>
            <w:r w:rsidRPr="003B3D09">
              <w:rPr>
                <w:sz w:val="16"/>
                <w:szCs w:val="16"/>
              </w:rPr>
              <w:t>on XXXXX</w:t>
            </w:r>
            <w:r>
              <w:rPr>
                <w:sz w:val="16"/>
                <w:szCs w:val="16"/>
              </w:rPr>
              <w:t xml:space="preserve"> </w:t>
            </w:r>
          </w:p>
          <w:p w:rsidR="00BE71B1" w:rsidRDefault="00BE71B1" w:rsidP="00BE71B1">
            <w:pPr>
              <w:pStyle w:val="Authorname"/>
              <w:rPr>
                <w:sz w:val="32"/>
              </w:rPr>
            </w:pPr>
          </w:p>
          <w:p w:rsidR="00853D6D" w:rsidRPr="00853D6D" w:rsidRDefault="00BE71B1" w:rsidP="00BE71B1">
            <w:pPr>
              <w:pStyle w:val="Received"/>
              <w:rPr>
                <w:sz w:val="28"/>
                <w:szCs w:val="28"/>
              </w:rPr>
            </w:pPr>
            <w:r>
              <w:rPr>
                <w:sz w:val="20"/>
                <w:szCs w:val="28"/>
              </w:rPr>
              <w:t>Associate Editor: XXXXXXX</w:t>
            </w:r>
          </w:p>
        </w:tc>
      </w:tr>
    </w:tbl>
    <w:p w:rsidR="00D83B8A" w:rsidRDefault="00D83B8A">
      <w:pPr>
        <w:pStyle w:val="AbstractHead"/>
        <w:spacing w:line="14" w:lineRule="exact"/>
      </w:pPr>
    </w:p>
    <w:p w:rsidR="00D83B8A" w:rsidRDefault="00D83B8A">
      <w:pPr>
        <w:pStyle w:val="AbstractHead"/>
        <w:spacing w:before="0" w:after="0" w:line="14" w:lineRule="exact"/>
        <w:sectPr w:rsidR="00D83B8A" w:rsidSect="00887143">
          <w:headerReference w:type="even" r:id="rId8"/>
          <w:headerReference w:type="default" r:id="rId9"/>
          <w:footerReference w:type="even" r:id="rId10"/>
          <w:footerReference w:type="default" r:id="rId11"/>
          <w:footerReference w:type="first" r:id="rId12"/>
          <w:type w:val="continuous"/>
          <w:pgSz w:w="12240" w:h="15840" w:code="1"/>
          <w:pgMar w:top="1400" w:right="1080" w:bottom="1458" w:left="1080" w:header="704" w:footer="790" w:gutter="0"/>
          <w:cols w:space="360"/>
          <w:titlePg/>
          <w:docGrid w:linePitch="360"/>
        </w:sectPr>
      </w:pPr>
    </w:p>
    <w:p w:rsidR="00D83B8A" w:rsidRDefault="001368CB" w:rsidP="00341B9C">
      <w:pPr>
        <w:pStyle w:val="Heading1"/>
        <w:spacing w:before="360"/>
        <w:ind w:left="360" w:hanging="360"/>
      </w:pPr>
      <w:r>
        <w:lastRenderedPageBreak/>
        <w:t>Supplementary Material</w:t>
      </w:r>
    </w:p>
    <w:p w:rsidR="00BE71B1" w:rsidRDefault="00BE71B1" w:rsidP="00DB1EA7">
      <w:pPr>
        <w:pStyle w:val="Heading2"/>
        <w:numPr>
          <w:ilvl w:val="1"/>
          <w:numId w:val="3"/>
        </w:numPr>
        <w:spacing w:before="360"/>
        <w:ind w:left="547" w:hanging="547"/>
      </w:pPr>
      <w:r>
        <w:t xml:space="preserve">Calculation of Q and H for </w:t>
      </w:r>
      <w:proofErr w:type="spellStart"/>
      <w:r>
        <w:t>Sparsity</w:t>
      </w:r>
      <w:proofErr w:type="spellEnd"/>
      <w:r>
        <w:t xml:space="preserve"> Based Mode</w:t>
      </w:r>
      <w:r>
        <w:t>l</w:t>
      </w:r>
      <w:r>
        <w:t>ing of Microglia Processes</w:t>
      </w:r>
    </w:p>
    <w:p w:rsidR="00BE71B1" w:rsidRPr="007054B9" w:rsidRDefault="00BE71B1" w:rsidP="00BE71B1">
      <w:pPr>
        <w:pStyle w:val="Text"/>
        <w:jc w:val="right"/>
        <w:rPr>
          <w:sz w:val="18"/>
          <w:szCs w:val="18"/>
        </w:rPr>
      </w:pPr>
      <m:oMath>
        <m:r>
          <m:rPr>
            <m:sty m:val="p"/>
          </m:rPr>
          <w:rPr>
            <w:rFonts w:ascii="Cambria Math" w:hAnsi="Cambria Math"/>
            <w:sz w:val="18"/>
            <w:szCs w:val="18"/>
          </w:rPr>
          <m:t>&lt;</m:t>
        </m:r>
        <m:r>
          <w:rPr>
            <w:rFonts w:ascii="Cambria Math" w:hAnsi="Cambria Math"/>
            <w:sz w:val="18"/>
            <w:szCs w:val="18"/>
          </w:rPr>
          <m:t>D,W,A,</m:t>
        </m:r>
        <m:r>
          <m:rPr>
            <m:sty m:val="p"/>
          </m:rPr>
          <w:rPr>
            <w:rFonts w:ascii="Cambria Math" w:hAnsi="Cambria Math"/>
            <w:sz w:val="18"/>
            <w:szCs w:val="18"/>
          </w:rPr>
          <m:t>Γ</m:t>
        </m:r>
        <m:r>
          <w:rPr>
            <w:rFonts w:ascii="Cambria Math" w:hAnsi="Cambria Math"/>
            <w:sz w:val="18"/>
            <w:szCs w:val="18"/>
          </w:rPr>
          <m:t>&gt; =</m:t>
        </m:r>
        <m:func>
          <m:funcPr>
            <m:ctrlPr>
              <w:rPr>
                <w:rFonts w:ascii="Cambria Math" w:hAnsi="Cambria Math"/>
                <w:sz w:val="18"/>
                <w:szCs w:val="18"/>
              </w:rPr>
            </m:ctrlPr>
          </m:funcPr>
          <m:fName>
            <m:r>
              <m:rPr>
                <m:sty m:val="p"/>
              </m:rPr>
              <w:rPr>
                <w:rFonts w:ascii="Cambria Math" w:hAnsi="Cambria Math"/>
                <w:sz w:val="18"/>
                <w:szCs w:val="18"/>
              </w:rPr>
              <m:t>arg</m:t>
            </m:r>
          </m:fName>
          <m:e>
            <m:func>
              <m:funcPr>
                <m:ctrlPr>
                  <w:rPr>
                    <w:rFonts w:ascii="Cambria Math" w:hAnsi="Cambria Math"/>
                    <w:sz w:val="18"/>
                    <w:szCs w:val="18"/>
                  </w:rPr>
                </m:ctrlPr>
              </m:funcPr>
              <m:fName>
                <m:limLow>
                  <m:limLowPr>
                    <m:ctrlPr>
                      <w:rPr>
                        <w:rFonts w:ascii="Cambria Math" w:hAnsi="Cambria Math"/>
                        <w:sz w:val="18"/>
                        <w:szCs w:val="18"/>
                      </w:rPr>
                    </m:ctrlPr>
                  </m:limLowPr>
                  <m:e>
                    <m:r>
                      <m:rPr>
                        <m:sty m:val="p"/>
                      </m:rPr>
                      <w:rPr>
                        <w:rFonts w:ascii="Cambria Math" w:hAnsi="Cambria Math"/>
                        <w:sz w:val="18"/>
                        <w:szCs w:val="18"/>
                      </w:rPr>
                      <m:t>min</m:t>
                    </m:r>
                  </m:e>
                  <m:lim>
                    <m:r>
                      <m:rPr>
                        <m:sty m:val="p"/>
                      </m:rPr>
                      <w:rPr>
                        <w:rFonts w:ascii="Cambria Math" w:hAnsi="Cambria Math"/>
                        <w:sz w:val="18"/>
                        <w:szCs w:val="18"/>
                      </w:rPr>
                      <m:t>D,W,A,Γ</m:t>
                    </m:r>
                  </m:lim>
                </m:limLow>
                <m:r>
                  <m:rPr>
                    <m:sty m:val="p"/>
                  </m:rPr>
                  <w:rPr>
                    <w:rFonts w:ascii="Cambria Math" w:hAnsi="Cambria Math"/>
                    <w:sz w:val="18"/>
                    <w:szCs w:val="18"/>
                  </w:rPr>
                  <m:t xml:space="preserve"> </m:t>
                </m:r>
              </m:fName>
              <m:e>
                <m:sSubSup>
                  <m:sSubSupPr>
                    <m:ctrlPr>
                      <w:rPr>
                        <w:rFonts w:ascii="Cambria Math" w:hAnsi="Cambria Math"/>
                        <w:sz w:val="18"/>
                        <w:szCs w:val="18"/>
                      </w:rPr>
                    </m:ctrlPr>
                  </m:sSubSupPr>
                  <m:e>
                    <m:d>
                      <m:dPr>
                        <m:begChr m:val="‖"/>
                        <m:endChr m:val="‖"/>
                        <m:ctrlPr>
                          <w:rPr>
                            <w:rFonts w:ascii="Cambria Math" w:hAnsi="Cambria Math"/>
                            <w:sz w:val="18"/>
                            <w:szCs w:val="18"/>
                          </w:rPr>
                        </m:ctrlPr>
                      </m:dPr>
                      <m:e>
                        <m:r>
                          <m:rPr>
                            <m:sty m:val="p"/>
                          </m:rPr>
                          <w:rPr>
                            <w:rFonts w:ascii="Cambria Math" w:hAnsi="Cambria Math"/>
                            <w:sz w:val="18"/>
                            <w:szCs w:val="18"/>
                          </w:rPr>
                          <m:t>X-DΓ</m:t>
                        </m:r>
                      </m:e>
                    </m:d>
                  </m:e>
                  <m:sub>
                    <m:r>
                      <m:rPr>
                        <m:sty m:val="p"/>
                      </m:rPr>
                      <w:rPr>
                        <w:rFonts w:ascii="Cambria Math" w:hAnsi="Cambria Math"/>
                        <w:sz w:val="18"/>
                        <w:szCs w:val="18"/>
                      </w:rPr>
                      <m:t>F</m:t>
                    </m:r>
                  </m:sub>
                  <m:sup>
                    <m:r>
                      <m:rPr>
                        <m:sty m:val="p"/>
                      </m:rPr>
                      <w:rPr>
                        <w:rFonts w:ascii="Cambria Math" w:hAnsi="Cambria Math"/>
                        <w:sz w:val="18"/>
                        <w:szCs w:val="18"/>
                      </w:rPr>
                      <m:t>2</m:t>
                    </m:r>
                  </m:sup>
                </m:sSubSup>
              </m:e>
            </m:func>
            <m:r>
              <m:rPr>
                <m:sty m:val="p"/>
              </m:rPr>
              <w:rPr>
                <w:rFonts w:ascii="Cambria Math" w:hAnsi="Cambria Math"/>
                <w:sz w:val="18"/>
                <w:szCs w:val="18"/>
              </w:rPr>
              <m:t xml:space="preserve">  </m:t>
            </m:r>
          </m:e>
        </m:func>
      </m:oMath>
      <w:r>
        <w:rPr>
          <w:sz w:val="18"/>
          <w:szCs w:val="18"/>
        </w:rPr>
        <w:tab/>
        <w:t xml:space="preserve">             </w:t>
      </w:r>
      <w:r w:rsidRPr="007054B9">
        <w:rPr>
          <w:sz w:val="18"/>
          <w:szCs w:val="18"/>
        </w:rPr>
        <w:t xml:space="preserve"> (3) </w:t>
      </w:r>
    </w:p>
    <w:p w:rsidR="00BE71B1" w:rsidRPr="007054B9" w:rsidRDefault="00770A5A" w:rsidP="00BE71B1">
      <w:pPr>
        <w:pStyle w:val="Text"/>
        <w:ind w:firstLine="0"/>
        <w:jc w:val="left"/>
        <w:rPr>
          <w:sz w:val="18"/>
          <w:szCs w:val="18"/>
        </w:rPr>
      </w:pPr>
      <m:oMathPara>
        <m:oMathParaPr>
          <m:jc m:val="center"/>
        </m:oMathParaPr>
        <m:oMath>
          <m:sSubSup>
            <m:sSubSupPr>
              <m:ctrlPr>
                <w:rPr>
                  <w:rFonts w:ascii="Cambria Math" w:hAnsi="Cambria Math"/>
                  <w:sz w:val="18"/>
                  <w:szCs w:val="18"/>
                </w:rPr>
              </m:ctrlPr>
            </m:sSubSupPr>
            <m:e>
              <m:r>
                <m:rPr>
                  <m:sty m:val="p"/>
                </m:rPr>
                <w:rPr>
                  <w:rFonts w:ascii="Cambria Math" w:hAnsi="Cambria Math"/>
                  <w:sz w:val="18"/>
                  <w:szCs w:val="18"/>
                </w:rPr>
                <m:t xml:space="preserve">+α </m:t>
              </m:r>
              <m:d>
                <m:dPr>
                  <m:begChr m:val="‖"/>
                  <m:endChr m:val="‖"/>
                  <m:ctrlPr>
                    <w:rPr>
                      <w:rFonts w:ascii="Cambria Math" w:hAnsi="Cambria Math"/>
                      <w:sz w:val="18"/>
                      <w:szCs w:val="18"/>
                    </w:rPr>
                  </m:ctrlPr>
                </m:dPr>
                <m:e>
                  <m:r>
                    <m:rPr>
                      <m:sty m:val="p"/>
                    </m:rPr>
                    <w:rPr>
                      <w:rFonts w:ascii="Cambria Math" w:hAnsi="Cambria Math"/>
                      <w:sz w:val="18"/>
                      <w:szCs w:val="18"/>
                    </w:rPr>
                    <m:t>Q-AΓ</m:t>
                  </m:r>
                </m:e>
              </m:d>
            </m:e>
            <m:sub>
              <m:r>
                <m:rPr>
                  <m:sty m:val="p"/>
                </m:rPr>
                <w:rPr>
                  <w:rFonts w:ascii="Cambria Math" w:hAnsi="Cambria Math"/>
                  <w:sz w:val="18"/>
                  <w:szCs w:val="18"/>
                </w:rPr>
                <m:t>F</m:t>
              </m:r>
            </m:sub>
            <m:sup>
              <m:r>
                <m:rPr>
                  <m:sty m:val="p"/>
                </m:rPr>
                <w:rPr>
                  <w:rFonts w:ascii="Cambria Math" w:hAnsi="Cambria Math"/>
                  <w:sz w:val="18"/>
                  <w:szCs w:val="18"/>
                </w:rPr>
                <m:t>2</m:t>
              </m:r>
            </m:sup>
          </m:sSubSup>
        </m:oMath>
      </m:oMathPara>
    </w:p>
    <w:p w:rsidR="00BE71B1" w:rsidRPr="007054B9" w:rsidRDefault="00770A5A" w:rsidP="00BE71B1">
      <w:pPr>
        <w:pStyle w:val="Text"/>
        <w:jc w:val="right"/>
        <w:rPr>
          <w:sz w:val="18"/>
          <w:szCs w:val="18"/>
        </w:rPr>
      </w:pPr>
      <m:oMath>
        <m:sSubSup>
          <m:sSubSupPr>
            <m:ctrlPr>
              <w:rPr>
                <w:rFonts w:ascii="Cambria Math" w:hAnsi="Cambria Math"/>
                <w:sz w:val="18"/>
                <w:szCs w:val="18"/>
              </w:rPr>
            </m:ctrlPr>
          </m:sSubSupPr>
          <m:e>
            <m:r>
              <m:rPr>
                <m:sty m:val="p"/>
              </m:rPr>
              <w:rPr>
                <w:rFonts w:ascii="Cambria Math" w:hAnsi="Cambria Math"/>
                <w:sz w:val="18"/>
                <w:szCs w:val="18"/>
              </w:rPr>
              <m:t>+β</m:t>
            </m:r>
            <m:d>
              <m:dPr>
                <m:begChr m:val="‖"/>
                <m:endChr m:val="‖"/>
                <m:ctrlPr>
                  <w:rPr>
                    <w:rFonts w:ascii="Cambria Math" w:hAnsi="Cambria Math"/>
                    <w:sz w:val="18"/>
                    <w:szCs w:val="18"/>
                  </w:rPr>
                </m:ctrlPr>
              </m:dPr>
              <m:e>
                <m:r>
                  <m:rPr>
                    <m:sty m:val="p"/>
                  </m:rPr>
                  <w:rPr>
                    <w:rFonts w:ascii="Cambria Math" w:hAnsi="Cambria Math"/>
                    <w:sz w:val="18"/>
                    <w:szCs w:val="18"/>
                  </w:rPr>
                  <m:t>H-WΓ</m:t>
                </m:r>
              </m:e>
            </m:d>
          </m:e>
          <m:sub>
            <m:r>
              <m:rPr>
                <m:sty m:val="p"/>
              </m:rPr>
              <w:rPr>
                <w:rFonts w:ascii="Cambria Math" w:hAnsi="Cambria Math"/>
                <w:sz w:val="18"/>
                <w:szCs w:val="18"/>
              </w:rPr>
              <m:t>F</m:t>
            </m:r>
          </m:sub>
          <m:sup>
            <m:r>
              <m:rPr>
                <m:sty m:val="p"/>
              </m:rPr>
              <w:rPr>
                <w:rFonts w:ascii="Cambria Math" w:hAnsi="Cambria Math"/>
                <w:sz w:val="18"/>
                <w:szCs w:val="18"/>
              </w:rPr>
              <m:t>2</m:t>
            </m:r>
          </m:sup>
        </m:sSubSup>
      </m:oMath>
      <w:r w:rsidR="00BE71B1" w:rsidRPr="007054B9">
        <w:rPr>
          <w:sz w:val="18"/>
          <w:szCs w:val="18"/>
        </w:rPr>
        <w:t xml:space="preserve"> </w:t>
      </w:r>
      <m:oMath>
        <m:r>
          <m:rPr>
            <m:sty m:val="p"/>
          </m:rPr>
          <w:rPr>
            <w:rFonts w:ascii="Cambria Math" w:hAnsi="Cambria Math"/>
            <w:sz w:val="18"/>
            <w:szCs w:val="18"/>
          </w:rPr>
          <m:t xml:space="preserve">s.t. ∀ i, </m:t>
        </m:r>
        <m:sSub>
          <m:sSubPr>
            <m:ctrlPr>
              <w:rPr>
                <w:rFonts w:ascii="Cambria Math" w:hAnsi="Cambria Math"/>
                <w:sz w:val="18"/>
                <w:szCs w:val="18"/>
              </w:rPr>
            </m:ctrlPr>
          </m:sSubPr>
          <m:e>
            <m:d>
              <m:dPr>
                <m:begChr m:val="‖"/>
                <m:endChr m:val="‖"/>
                <m:ctrlPr>
                  <w:rPr>
                    <w:rFonts w:ascii="Cambria Math" w:hAnsi="Cambria Math"/>
                    <w:sz w:val="18"/>
                    <w:szCs w:val="18"/>
                  </w:rPr>
                </m:ctrlPr>
              </m:dPr>
              <m:e>
                <m:sSub>
                  <m:sSubPr>
                    <m:ctrlPr>
                      <w:rPr>
                        <w:rFonts w:ascii="Cambria Math" w:hAnsi="Cambria Math"/>
                        <w:sz w:val="18"/>
                        <w:szCs w:val="18"/>
                      </w:rPr>
                    </m:ctrlPr>
                  </m:sSubPr>
                  <m:e>
                    <m:r>
                      <m:rPr>
                        <m:sty m:val="p"/>
                      </m:rPr>
                      <w:rPr>
                        <w:rFonts w:ascii="Cambria Math" w:hAnsi="Cambria Math"/>
                        <w:sz w:val="18"/>
                        <w:szCs w:val="18"/>
                      </w:rPr>
                      <m:t>γ</m:t>
                    </m:r>
                  </m:e>
                  <m:sub>
                    <m:r>
                      <m:rPr>
                        <m:sty m:val="p"/>
                      </m:rPr>
                      <w:rPr>
                        <w:rFonts w:ascii="Cambria Math" w:hAnsi="Cambria Math"/>
                        <w:sz w:val="18"/>
                        <w:szCs w:val="18"/>
                      </w:rPr>
                      <m:t>i</m:t>
                    </m:r>
                  </m:sub>
                </m:sSub>
              </m:e>
            </m:d>
          </m:e>
          <m:sub>
            <m:r>
              <m:rPr>
                <m:sty m:val="p"/>
              </m:rPr>
              <w:rPr>
                <w:rFonts w:ascii="Cambria Math" w:hAnsi="Cambria Math"/>
                <w:sz w:val="18"/>
                <w:szCs w:val="18"/>
              </w:rPr>
              <m:t>0</m:t>
            </m:r>
          </m:sub>
        </m:sSub>
        <m:r>
          <m:rPr>
            <m:sty m:val="p"/>
          </m:rPr>
          <w:rPr>
            <w:rFonts w:ascii="Cambria Math" w:hAnsi="Cambria Math"/>
            <w:sz w:val="18"/>
            <w:szCs w:val="18"/>
          </w:rPr>
          <m:t xml:space="preserve">≤T,            </m:t>
        </m:r>
      </m:oMath>
    </w:p>
    <w:p w:rsidR="00BE71B1" w:rsidRPr="00BE71B1" w:rsidRDefault="00BE71B1" w:rsidP="00BE71B1"/>
    <w:p w:rsidR="00BE71B1" w:rsidRDefault="00BE71B1" w:rsidP="00BE71B1">
      <w:pPr>
        <w:pStyle w:val="Text"/>
        <w:rPr>
          <w:sz w:val="18"/>
          <w:szCs w:val="18"/>
        </w:rPr>
      </w:pPr>
      <w:r w:rsidRPr="007054B9">
        <w:rPr>
          <w:sz w:val="18"/>
          <w:szCs w:val="18"/>
        </w:rPr>
        <w:t>The second term</w:t>
      </w:r>
      <m:oMath>
        <m:r>
          <w:rPr>
            <w:rFonts w:ascii="Cambria Math" w:hAnsi="Cambria Math"/>
            <w:sz w:val="18"/>
            <w:szCs w:val="18"/>
          </w:rPr>
          <m:t xml:space="preserve"> </m:t>
        </m:r>
        <m:sSubSup>
          <m:sSubSupPr>
            <m:ctrlPr>
              <w:rPr>
                <w:rFonts w:ascii="Cambria Math" w:hAnsi="Cambria Math"/>
                <w:sz w:val="18"/>
                <w:szCs w:val="18"/>
              </w:rPr>
            </m:ctrlPr>
          </m:sSubSupPr>
          <m:e>
            <m:d>
              <m:dPr>
                <m:begChr m:val="‖"/>
                <m:endChr m:val="‖"/>
                <m:ctrlPr>
                  <w:rPr>
                    <w:rFonts w:ascii="Cambria Math" w:hAnsi="Cambria Math"/>
                    <w:sz w:val="18"/>
                    <w:szCs w:val="18"/>
                  </w:rPr>
                </m:ctrlPr>
              </m:dPr>
              <m:e>
                <m:r>
                  <m:rPr>
                    <m:sty m:val="p"/>
                  </m:rPr>
                  <w:rPr>
                    <w:rFonts w:ascii="Cambria Math" w:hAnsi="Cambria Math"/>
                    <w:sz w:val="18"/>
                    <w:szCs w:val="18"/>
                  </w:rPr>
                  <m:t>Q-AΓ</m:t>
                </m:r>
              </m:e>
            </m:d>
          </m:e>
          <m:sub>
            <m:r>
              <m:rPr>
                <m:sty m:val="p"/>
              </m:rPr>
              <w:rPr>
                <w:rFonts w:ascii="Cambria Math" w:hAnsi="Cambria Math"/>
                <w:sz w:val="18"/>
                <w:szCs w:val="18"/>
              </w:rPr>
              <m:t>F</m:t>
            </m:r>
          </m:sub>
          <m:sup>
            <m:r>
              <m:rPr>
                <m:sty m:val="p"/>
              </m:rPr>
              <w:rPr>
                <w:rFonts w:ascii="Cambria Math" w:hAnsi="Cambria Math"/>
                <w:sz w:val="18"/>
                <w:szCs w:val="18"/>
              </w:rPr>
              <m:t>2</m:t>
            </m:r>
          </m:sup>
        </m:sSubSup>
        <m:r>
          <m:rPr>
            <m:sty m:val="p"/>
          </m:rPr>
          <w:rPr>
            <w:rFonts w:ascii="Cambria Math" w:hAnsi="Cambria Math"/>
            <w:sz w:val="18"/>
            <w:szCs w:val="18"/>
          </w:rPr>
          <m:t xml:space="preserve">  </m:t>
        </m:r>
      </m:oMath>
      <w:r w:rsidRPr="007054B9">
        <w:rPr>
          <w:sz w:val="18"/>
          <w:szCs w:val="18"/>
        </w:rPr>
        <w:t xml:space="preserve">represents the discriminative sparse-coding error. It enforces that the sparse codes </w:t>
      </w:r>
      <m:oMath>
        <m:r>
          <m:rPr>
            <m:sty m:val="p"/>
          </m:rPr>
          <w:rPr>
            <w:rFonts w:ascii="Cambria Math" w:hAnsi="Cambria Math"/>
            <w:sz w:val="18"/>
            <w:szCs w:val="18"/>
          </w:rPr>
          <m:t>Γ</m:t>
        </m:r>
      </m:oMath>
      <w:r w:rsidRPr="007054B9">
        <w:rPr>
          <w:sz w:val="18"/>
          <w:szCs w:val="18"/>
        </w:rPr>
        <w:t xml:space="preserve"> approx</w:t>
      </w:r>
      <w:proofErr w:type="spellStart"/>
      <w:r w:rsidRPr="007054B9">
        <w:rPr>
          <w:sz w:val="18"/>
          <w:szCs w:val="18"/>
        </w:rPr>
        <w:t>i</w:t>
      </w:r>
      <w:r w:rsidRPr="007054B9">
        <w:rPr>
          <w:sz w:val="18"/>
          <w:szCs w:val="18"/>
        </w:rPr>
        <w:t>mates</w:t>
      </w:r>
      <w:proofErr w:type="spellEnd"/>
      <w:r w:rsidRPr="007054B9">
        <w:rPr>
          <w:sz w:val="18"/>
          <w:szCs w:val="18"/>
        </w:rPr>
        <w:t xml:space="preserve"> the discriminative sparse codes</w:t>
      </w:r>
      <m:oMath>
        <m:r>
          <m:rPr>
            <m:sty m:val="p"/>
          </m:rPr>
          <w:rPr>
            <w:rFonts w:ascii="Cambria Math" w:hAnsi="Cambria Math"/>
            <w:sz w:val="18"/>
            <w:szCs w:val="18"/>
          </w:rPr>
          <m:t xml:space="preserve"> Q</m:t>
        </m:r>
      </m:oMath>
      <w:r w:rsidRPr="007054B9">
        <w:rPr>
          <w:sz w:val="18"/>
          <w:szCs w:val="18"/>
        </w:rPr>
        <w:t xml:space="preserve">.  Intuitively it forces the signals from the same class to have similar representation.    </w:t>
      </w:r>
      <m:oMath>
        <m:r>
          <m:rPr>
            <m:sty m:val="p"/>
          </m:rPr>
          <w:rPr>
            <w:rFonts w:ascii="Cambria Math" w:hAnsi="Cambria Math"/>
            <w:sz w:val="18"/>
            <w:szCs w:val="18"/>
          </w:rPr>
          <m:t>Q=</m:t>
        </m:r>
        <m:d>
          <m:dPr>
            <m:begChr m:val="{"/>
            <m:endChr m:val="}"/>
            <m:ctrlPr>
              <w:rPr>
                <w:rFonts w:ascii="Cambria Math" w:hAnsi="Cambria Math"/>
                <w:sz w:val="18"/>
                <w:szCs w:val="18"/>
              </w:rPr>
            </m:ctrlPr>
          </m:dPr>
          <m:e>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1</m:t>
                </m:r>
              </m:sub>
            </m:sSub>
            <m:r>
              <m:rPr>
                <m:sty m:val="p"/>
              </m:rPr>
              <w:rPr>
                <w:rFonts w:ascii="Cambria Math" w:hAnsi="Cambria Math"/>
                <w:sz w:val="18"/>
                <w:szCs w:val="18"/>
              </w:rPr>
              <m:t>,</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2</m:t>
                </m:r>
              </m:sub>
            </m:sSub>
            <m:r>
              <m:rPr>
                <m:sty m:val="p"/>
              </m:rPr>
              <w:rPr>
                <w:rFonts w:ascii="Cambria Math" w:hAnsi="Cambria Math"/>
                <w:sz w:val="18"/>
                <w:szCs w:val="18"/>
              </w:rPr>
              <m:t>,…</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N</m:t>
                </m:r>
              </m:sub>
            </m:sSub>
          </m:e>
        </m:d>
        <m:r>
          <m:rPr>
            <m:sty m:val="p"/>
          </m:rPr>
          <w:rPr>
            <w:rFonts w:ascii="Cambria Math" w:hAnsi="Cambria Math"/>
            <w:sz w:val="18"/>
            <w:szCs w:val="18"/>
          </w:rPr>
          <m:t xml:space="preserve">∈ </m:t>
        </m:r>
        <m:sSup>
          <m:sSupPr>
            <m:ctrlPr>
              <w:rPr>
                <w:rFonts w:ascii="Cambria Math" w:hAnsi="Cambria Math"/>
                <w:sz w:val="18"/>
                <w:szCs w:val="18"/>
              </w:rPr>
            </m:ctrlPr>
          </m:sSupPr>
          <m:e>
            <m:r>
              <m:rPr>
                <m:scr m:val="script"/>
                <m:sty m:val="p"/>
              </m:rPr>
              <w:rPr>
                <w:rFonts w:ascii="Cambria Math" w:hAnsi="Cambria Math"/>
                <w:sz w:val="18"/>
                <w:szCs w:val="18"/>
              </w:rPr>
              <m:t>R</m:t>
            </m:r>
          </m:e>
          <m:sup>
            <m:r>
              <m:rPr>
                <m:sty m:val="p"/>
              </m:rPr>
              <w:rPr>
                <w:rFonts w:ascii="Cambria Math" w:hAnsi="Cambria Math"/>
                <w:sz w:val="18"/>
                <w:szCs w:val="18"/>
              </w:rPr>
              <m:t>KXN</m:t>
            </m:r>
          </m:sup>
        </m:sSup>
        <m:r>
          <m:rPr>
            <m:sty m:val="p"/>
          </m:rPr>
          <w:rPr>
            <w:rFonts w:ascii="Cambria Math" w:hAnsi="Cambria Math"/>
            <w:sz w:val="18"/>
            <w:szCs w:val="18"/>
          </w:rPr>
          <m:t xml:space="preserve"> </m:t>
        </m:r>
      </m:oMath>
      <w:proofErr w:type="gramStart"/>
      <w:r w:rsidRPr="007054B9">
        <w:rPr>
          <w:sz w:val="18"/>
          <w:szCs w:val="18"/>
        </w:rPr>
        <w:t>are</w:t>
      </w:r>
      <w:proofErr w:type="gramEnd"/>
      <w:r w:rsidRPr="007054B9">
        <w:rPr>
          <w:sz w:val="18"/>
          <w:szCs w:val="18"/>
        </w:rPr>
        <w:t xml:space="preserve"> the discriminative sparse codes of input signals</w:t>
      </w:r>
      <m:oMath>
        <m:r>
          <m:rPr>
            <m:sty m:val="p"/>
          </m:rPr>
          <w:rPr>
            <w:rFonts w:ascii="Cambria Math" w:hAnsi="Cambria Math"/>
            <w:sz w:val="18"/>
            <w:szCs w:val="18"/>
          </w:rPr>
          <m:t xml:space="preserve"> X </m:t>
        </m:r>
      </m:oMath>
      <w:r w:rsidRPr="007054B9">
        <w:rPr>
          <w:sz w:val="18"/>
          <w:szCs w:val="18"/>
        </w:rPr>
        <w:t>for classification that are calculated based on the number of labels.</w:t>
      </w:r>
      <w:r>
        <w:rPr>
          <w:sz w:val="18"/>
          <w:szCs w:val="18"/>
        </w:rPr>
        <w:t xml:space="preserve">  </w:t>
      </w:r>
      <w:proofErr w:type="gramStart"/>
      <w:r w:rsidRPr="007054B9">
        <w:rPr>
          <w:sz w:val="18"/>
          <w:szCs w:val="18"/>
        </w:rPr>
        <w:t>For example</w:t>
      </w:r>
      <w:r>
        <w:rPr>
          <w:sz w:val="18"/>
          <w:szCs w:val="18"/>
        </w:rPr>
        <w:t>,</w:t>
      </w:r>
      <w:r w:rsidRPr="007054B9">
        <w:rPr>
          <w:sz w:val="18"/>
          <w:szCs w:val="18"/>
        </w:rPr>
        <w:t xml:space="preserve"> if</w:t>
      </w:r>
      <m:oMath>
        <m:r>
          <w:rPr>
            <w:rFonts w:ascii="Cambria Math" w:hAnsi="Cambria Math"/>
            <w:sz w:val="18"/>
            <w:szCs w:val="18"/>
          </w:rPr>
          <m:t xml:space="preserve"> </m:t>
        </m:r>
        <m:r>
          <m:rPr>
            <m:sty m:val="p"/>
          </m:rPr>
          <w:rPr>
            <w:rFonts w:ascii="Cambria Math" w:hAnsi="Cambria Math"/>
            <w:sz w:val="18"/>
            <w:szCs w:val="18"/>
          </w:rPr>
          <m:t xml:space="preserve"> </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i</m:t>
            </m:r>
          </m:sub>
        </m:sSub>
        <m:r>
          <m:rPr>
            <m:sty m:val="p"/>
          </m:rPr>
          <w:rPr>
            <w:rFonts w:ascii="Cambria Math" w:hAnsi="Cambria Math"/>
            <w:sz w:val="18"/>
            <w:szCs w:val="18"/>
          </w:rPr>
          <m:t xml:space="preserve"> </m:t>
        </m:r>
      </m:oMath>
      <w:r w:rsidRPr="007054B9">
        <w:rPr>
          <w:sz w:val="18"/>
          <w:szCs w:val="18"/>
        </w:rPr>
        <w:t xml:space="preserve">is the discriminative sparse code corresponding </w:t>
      </w:r>
      <w:r>
        <w:rPr>
          <w:sz w:val="18"/>
          <w:szCs w:val="18"/>
        </w:rPr>
        <w:t xml:space="preserve">to </w:t>
      </w:r>
      <w:r w:rsidRPr="007054B9">
        <w:rPr>
          <w:sz w:val="18"/>
          <w:szCs w:val="18"/>
        </w:rPr>
        <w:t>the input signal</w:t>
      </w:r>
      <m:oMath>
        <m:sSub>
          <m:sSubPr>
            <m:ctrlPr>
              <w:rPr>
                <w:rFonts w:ascii="Cambria Math" w:hAnsi="Cambria Math"/>
                <w:sz w:val="18"/>
                <w:szCs w:val="18"/>
              </w:rPr>
            </m:ctrlPr>
          </m:sSubPr>
          <m:e>
            <m:r>
              <m:rPr>
                <m:sty m:val="p"/>
              </m:rPr>
              <w:rPr>
                <w:rFonts w:ascii="Cambria Math" w:hAnsi="Cambria Math"/>
                <w:sz w:val="18"/>
                <w:szCs w:val="18"/>
              </w:rPr>
              <m:t xml:space="preserve"> x</m:t>
            </m:r>
          </m:e>
          <m:sub>
            <m:r>
              <m:rPr>
                <m:sty m:val="p"/>
              </m:rPr>
              <w:rPr>
                <w:rFonts w:ascii="Cambria Math" w:hAnsi="Cambria Math"/>
                <w:sz w:val="18"/>
                <w:szCs w:val="18"/>
              </w:rPr>
              <m:t>i</m:t>
            </m:r>
          </m:sub>
        </m:sSub>
      </m:oMath>
      <w:r w:rsidRPr="007054B9">
        <w:rPr>
          <w:sz w:val="18"/>
          <w:szCs w:val="18"/>
        </w:rPr>
        <w:t xml:space="preserve">, then the non-zero values of </w:t>
      </w:r>
      <m:oMath>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i</m:t>
            </m:r>
          </m:sub>
        </m:sSub>
      </m:oMath>
      <w:r w:rsidRPr="007054B9">
        <w:rPr>
          <w:sz w:val="18"/>
          <w:szCs w:val="18"/>
        </w:rPr>
        <w:t xml:space="preserve"> occur at those indices where the input signal </w:t>
      </w:r>
      <m:oMath>
        <m:sSub>
          <m:sSubPr>
            <m:ctrlPr>
              <w:rPr>
                <w:rFonts w:ascii="Cambria Math" w:hAnsi="Cambria Math"/>
                <w:sz w:val="18"/>
                <w:szCs w:val="18"/>
              </w:rPr>
            </m:ctrlPr>
          </m:sSubPr>
          <m:e>
            <m:r>
              <m:rPr>
                <m:sty m:val="p"/>
              </m:rPr>
              <w:rPr>
                <w:rFonts w:ascii="Cambria Math" w:hAnsi="Cambria Math"/>
                <w:sz w:val="18"/>
                <w:szCs w:val="18"/>
              </w:rPr>
              <m:t>x</m:t>
            </m:r>
          </m:e>
          <m:sub>
            <m:r>
              <m:rPr>
                <m:sty m:val="p"/>
              </m:rPr>
              <w:rPr>
                <w:rFonts w:ascii="Cambria Math" w:hAnsi="Cambria Math"/>
                <w:sz w:val="18"/>
                <w:szCs w:val="18"/>
              </w:rPr>
              <m:t>i</m:t>
            </m:r>
          </m:sub>
        </m:sSub>
      </m:oMath>
      <w:r w:rsidRPr="007054B9">
        <w:rPr>
          <w:sz w:val="18"/>
          <w:szCs w:val="18"/>
        </w:rPr>
        <w:t xml:space="preserve"> and the di</w:t>
      </w:r>
      <w:r w:rsidRPr="007054B9">
        <w:rPr>
          <w:sz w:val="18"/>
          <w:szCs w:val="18"/>
        </w:rPr>
        <w:t>c</w:t>
      </w:r>
      <w:r w:rsidRPr="007054B9">
        <w:rPr>
          <w:sz w:val="18"/>
          <w:szCs w:val="18"/>
        </w:rPr>
        <w:t xml:space="preserve">tionary element </w:t>
      </w:r>
      <m:oMath>
        <m:sSub>
          <m:sSubPr>
            <m:ctrlPr>
              <w:rPr>
                <w:rFonts w:ascii="Cambria Math" w:hAnsi="Cambria Math"/>
                <w:sz w:val="18"/>
                <w:szCs w:val="18"/>
              </w:rPr>
            </m:ctrlPr>
          </m:sSubPr>
          <m:e>
            <m:r>
              <m:rPr>
                <m:sty m:val="p"/>
              </m:rPr>
              <w:rPr>
                <w:rFonts w:ascii="Cambria Math" w:hAnsi="Cambria Math"/>
                <w:sz w:val="18"/>
                <w:szCs w:val="18"/>
              </w:rPr>
              <m:t>d</m:t>
            </m:r>
          </m:e>
          <m:sub>
            <m:r>
              <m:rPr>
                <m:sty m:val="p"/>
              </m:rPr>
              <w:rPr>
                <w:rFonts w:ascii="Cambria Math" w:hAnsi="Cambria Math"/>
                <w:sz w:val="18"/>
                <w:szCs w:val="18"/>
              </w:rPr>
              <m:t>k</m:t>
            </m:r>
          </m:sub>
        </m:sSub>
      </m:oMath>
      <w:r w:rsidRPr="007054B9">
        <w:rPr>
          <w:sz w:val="18"/>
          <w:szCs w:val="18"/>
        </w:rPr>
        <w:t xml:space="preserve"> share the same label.</w:t>
      </w:r>
      <w:proofErr w:type="gramEnd"/>
      <w:r w:rsidRPr="007054B9">
        <w:rPr>
          <w:sz w:val="18"/>
          <w:szCs w:val="18"/>
        </w:rPr>
        <w:t xml:space="preserve">  For example, for the gi</w:t>
      </w:r>
      <w:r w:rsidRPr="007054B9">
        <w:rPr>
          <w:sz w:val="18"/>
          <w:szCs w:val="18"/>
        </w:rPr>
        <w:t>v</w:t>
      </w:r>
      <w:r w:rsidRPr="007054B9">
        <w:rPr>
          <w:sz w:val="18"/>
          <w:szCs w:val="18"/>
        </w:rPr>
        <w:t>en problem (2 class problem), assumes that the size of the dictio</w:t>
      </w:r>
      <w:r w:rsidRPr="007054B9">
        <w:rPr>
          <w:sz w:val="18"/>
          <w:szCs w:val="18"/>
        </w:rPr>
        <w:t>n</w:t>
      </w:r>
      <w:r w:rsidRPr="007054B9">
        <w:rPr>
          <w:sz w:val="18"/>
          <w:szCs w:val="18"/>
        </w:rPr>
        <w:t xml:space="preserve">ary </w:t>
      </w:r>
      <m:oMath>
        <m:r>
          <m:rPr>
            <m:sty m:val="p"/>
          </m:rPr>
          <w:rPr>
            <w:rFonts w:ascii="Cambria Math" w:hAnsi="Cambria Math"/>
            <w:sz w:val="18"/>
            <w:szCs w:val="18"/>
          </w:rPr>
          <m:t>K</m:t>
        </m:r>
      </m:oMath>
      <w:r w:rsidRPr="007054B9">
        <w:rPr>
          <w:sz w:val="18"/>
          <w:szCs w:val="18"/>
        </w:rPr>
        <w:t xml:space="preserve"> is 8 i.e.</w:t>
      </w:r>
      <m:oMath>
        <m:r>
          <m:rPr>
            <m:sty m:val="p"/>
          </m:rPr>
          <w:rPr>
            <w:rFonts w:ascii="Cambria Math" w:hAnsi="Cambria Math"/>
            <w:sz w:val="18"/>
            <w:szCs w:val="18"/>
          </w:rPr>
          <m:t xml:space="preserve"> D=</m:t>
        </m:r>
        <m:d>
          <m:dPr>
            <m:begChr m:val="{"/>
            <m:endChr m:val="}"/>
            <m:ctrlPr>
              <w:rPr>
                <w:rFonts w:ascii="Cambria Math" w:hAnsi="Cambria Math"/>
                <w:sz w:val="18"/>
                <w:szCs w:val="18"/>
              </w:rPr>
            </m:ctrlPr>
          </m:dPr>
          <m:e>
            <m:sSub>
              <m:sSubPr>
                <m:ctrlPr>
                  <w:rPr>
                    <w:rFonts w:ascii="Cambria Math" w:hAnsi="Cambria Math"/>
                    <w:sz w:val="18"/>
                    <w:szCs w:val="18"/>
                  </w:rPr>
                </m:ctrlPr>
              </m:sSubPr>
              <m:e>
                <m:r>
                  <m:rPr>
                    <m:sty m:val="p"/>
                  </m:rPr>
                  <w:rPr>
                    <w:rFonts w:ascii="Cambria Math" w:hAnsi="Cambria Math"/>
                    <w:sz w:val="18"/>
                    <w:szCs w:val="18"/>
                  </w:rPr>
                  <m:t>d</m:t>
                </m:r>
              </m:e>
              <m:sub>
                <m:r>
                  <m:rPr>
                    <m:sty m:val="p"/>
                  </m:rPr>
                  <w:rPr>
                    <w:rFonts w:ascii="Cambria Math" w:hAnsi="Cambria Math"/>
                    <w:sz w:val="18"/>
                    <w:szCs w:val="18"/>
                  </w:rPr>
                  <m:t>1</m:t>
                </m:r>
              </m:sub>
            </m:sSub>
            <m:r>
              <m:rPr>
                <m:sty m:val="p"/>
              </m:rPr>
              <w:rPr>
                <w:rFonts w:ascii="Cambria Math" w:hAnsi="Cambria Math"/>
                <w:sz w:val="18"/>
                <w:szCs w:val="18"/>
              </w:rPr>
              <m:t>,</m:t>
            </m:r>
            <m:sSub>
              <m:sSubPr>
                <m:ctrlPr>
                  <w:rPr>
                    <w:rFonts w:ascii="Cambria Math" w:hAnsi="Cambria Math"/>
                    <w:sz w:val="18"/>
                    <w:szCs w:val="18"/>
                  </w:rPr>
                </m:ctrlPr>
              </m:sSubPr>
              <m:e>
                <m:r>
                  <m:rPr>
                    <m:sty m:val="p"/>
                  </m:rPr>
                  <w:rPr>
                    <w:rFonts w:ascii="Cambria Math" w:hAnsi="Cambria Math"/>
                    <w:sz w:val="18"/>
                    <w:szCs w:val="18"/>
                  </w:rPr>
                  <m:t>d</m:t>
                </m:r>
              </m:e>
              <m:sub>
                <m:r>
                  <m:rPr>
                    <m:sty m:val="p"/>
                  </m:rPr>
                  <w:rPr>
                    <w:rFonts w:ascii="Cambria Math" w:hAnsi="Cambria Math"/>
                    <w:sz w:val="18"/>
                    <w:szCs w:val="18"/>
                  </w:rPr>
                  <m:t>2</m:t>
                </m:r>
              </m:sub>
            </m:sSub>
            <m:r>
              <m:rPr>
                <m:sty m:val="p"/>
              </m:rPr>
              <w:rPr>
                <w:rFonts w:ascii="Cambria Math" w:hAnsi="Cambria Math"/>
                <w:sz w:val="18"/>
                <w:szCs w:val="18"/>
              </w:rPr>
              <m:t>,…</m:t>
            </m:r>
            <m:sSub>
              <m:sSubPr>
                <m:ctrlPr>
                  <w:rPr>
                    <w:rFonts w:ascii="Cambria Math" w:hAnsi="Cambria Math"/>
                    <w:sz w:val="18"/>
                    <w:szCs w:val="18"/>
                  </w:rPr>
                </m:ctrlPr>
              </m:sSubPr>
              <m:e>
                <m:r>
                  <m:rPr>
                    <m:sty m:val="p"/>
                  </m:rPr>
                  <w:rPr>
                    <w:rFonts w:ascii="Cambria Math" w:hAnsi="Cambria Math"/>
                    <w:sz w:val="18"/>
                    <w:szCs w:val="18"/>
                  </w:rPr>
                  <m:t>d</m:t>
                </m:r>
              </m:e>
              <m:sub>
                <m:r>
                  <m:rPr>
                    <m:sty m:val="p"/>
                  </m:rPr>
                  <w:rPr>
                    <w:rFonts w:ascii="Cambria Math" w:hAnsi="Cambria Math"/>
                    <w:sz w:val="18"/>
                    <w:szCs w:val="18"/>
                  </w:rPr>
                  <m:t>8</m:t>
                </m:r>
              </m:sub>
            </m:sSub>
          </m:e>
        </m:d>
      </m:oMath>
      <w:r w:rsidRPr="007054B9">
        <w:rPr>
          <w:sz w:val="18"/>
          <w:szCs w:val="18"/>
        </w:rPr>
        <w:t xml:space="preserve"> and the number of examples </w:t>
      </w:r>
      <m:oMath>
        <m:r>
          <m:rPr>
            <m:sty m:val="p"/>
          </m:rPr>
          <w:rPr>
            <w:rFonts w:ascii="Cambria Math" w:hAnsi="Cambria Math"/>
            <w:sz w:val="18"/>
            <w:szCs w:val="18"/>
          </w:rPr>
          <m:t>N</m:t>
        </m:r>
      </m:oMath>
      <w:r w:rsidRPr="007054B9">
        <w:rPr>
          <w:sz w:val="18"/>
          <w:szCs w:val="18"/>
        </w:rPr>
        <w:t xml:space="preserve"> is 10 i.e.</w:t>
      </w:r>
      <m:oMath>
        <m:r>
          <m:rPr>
            <m:sty m:val="p"/>
          </m:rPr>
          <w:rPr>
            <w:rFonts w:ascii="Cambria Math" w:hAnsi="Cambria Math"/>
            <w:sz w:val="18"/>
            <w:szCs w:val="18"/>
          </w:rPr>
          <m:t xml:space="preserve"> X=</m:t>
        </m:r>
        <m:d>
          <m:dPr>
            <m:begChr m:val="{"/>
            <m:endChr m:val="}"/>
            <m:ctrlPr>
              <w:rPr>
                <w:rFonts w:ascii="Cambria Math" w:hAnsi="Cambria Math"/>
                <w:sz w:val="18"/>
                <w:szCs w:val="18"/>
              </w:rPr>
            </m:ctrlPr>
          </m:dPr>
          <m:e>
            <m:sSub>
              <m:sSubPr>
                <m:ctrlPr>
                  <w:rPr>
                    <w:rFonts w:ascii="Cambria Math" w:hAnsi="Cambria Math"/>
                    <w:sz w:val="18"/>
                    <w:szCs w:val="18"/>
                  </w:rPr>
                </m:ctrlPr>
              </m:sSubPr>
              <m:e>
                <m:r>
                  <m:rPr>
                    <m:sty m:val="p"/>
                  </m:rPr>
                  <w:rPr>
                    <w:rFonts w:ascii="Cambria Math" w:hAnsi="Cambria Math"/>
                    <w:sz w:val="18"/>
                    <w:szCs w:val="18"/>
                  </w:rPr>
                  <m:t>x</m:t>
                </m:r>
              </m:e>
              <m:sub>
                <m:r>
                  <m:rPr>
                    <m:sty m:val="p"/>
                  </m:rPr>
                  <w:rPr>
                    <w:rFonts w:ascii="Cambria Math" w:hAnsi="Cambria Math"/>
                    <w:sz w:val="18"/>
                    <w:szCs w:val="18"/>
                  </w:rPr>
                  <m:t>1</m:t>
                </m:r>
              </m:sub>
            </m:sSub>
            <m:r>
              <m:rPr>
                <m:sty m:val="p"/>
              </m:rPr>
              <w:rPr>
                <w:rFonts w:ascii="Cambria Math" w:hAnsi="Cambria Math"/>
                <w:sz w:val="18"/>
                <w:szCs w:val="18"/>
              </w:rPr>
              <m:t>,</m:t>
            </m:r>
            <m:sSub>
              <m:sSubPr>
                <m:ctrlPr>
                  <w:rPr>
                    <w:rFonts w:ascii="Cambria Math" w:hAnsi="Cambria Math"/>
                    <w:sz w:val="18"/>
                    <w:szCs w:val="18"/>
                  </w:rPr>
                </m:ctrlPr>
              </m:sSubPr>
              <m:e>
                <m:r>
                  <m:rPr>
                    <m:sty m:val="p"/>
                  </m:rPr>
                  <w:rPr>
                    <w:rFonts w:ascii="Cambria Math" w:hAnsi="Cambria Math"/>
                    <w:sz w:val="18"/>
                    <w:szCs w:val="18"/>
                  </w:rPr>
                  <m:t>x</m:t>
                </m:r>
              </m:e>
              <m:sub>
                <m:r>
                  <m:rPr>
                    <m:sty m:val="p"/>
                  </m:rPr>
                  <w:rPr>
                    <w:rFonts w:ascii="Cambria Math" w:hAnsi="Cambria Math"/>
                    <w:sz w:val="18"/>
                    <w:szCs w:val="18"/>
                  </w:rPr>
                  <m:t>2</m:t>
                </m:r>
              </m:sub>
            </m:sSub>
            <m:r>
              <m:rPr>
                <m:sty m:val="p"/>
              </m:rPr>
              <w:rPr>
                <w:rFonts w:ascii="Cambria Math" w:hAnsi="Cambria Math"/>
                <w:sz w:val="18"/>
                <w:szCs w:val="18"/>
              </w:rPr>
              <m:t>,…</m:t>
            </m:r>
            <m:sSub>
              <m:sSubPr>
                <m:ctrlPr>
                  <w:rPr>
                    <w:rFonts w:ascii="Cambria Math" w:hAnsi="Cambria Math"/>
                    <w:sz w:val="18"/>
                    <w:szCs w:val="18"/>
                  </w:rPr>
                </m:ctrlPr>
              </m:sSubPr>
              <m:e>
                <m:r>
                  <m:rPr>
                    <m:sty m:val="p"/>
                  </m:rPr>
                  <w:rPr>
                    <w:rFonts w:ascii="Cambria Math" w:hAnsi="Cambria Math"/>
                    <w:sz w:val="18"/>
                    <w:szCs w:val="18"/>
                  </w:rPr>
                  <m:t>x</m:t>
                </m:r>
              </m:e>
              <m:sub>
                <m:r>
                  <m:rPr>
                    <m:sty m:val="p"/>
                  </m:rPr>
                  <w:rPr>
                    <w:rFonts w:ascii="Cambria Math" w:hAnsi="Cambria Math"/>
                    <w:sz w:val="18"/>
                    <w:szCs w:val="18"/>
                  </w:rPr>
                  <m:t>10</m:t>
                </m:r>
              </m:sub>
            </m:sSub>
          </m:e>
        </m:d>
      </m:oMath>
      <w:r w:rsidRPr="007054B9">
        <w:rPr>
          <w:sz w:val="18"/>
          <w:szCs w:val="18"/>
        </w:rPr>
        <w:t>. To create a discriminative dictionary we want that the examples of the class 1 (</w:t>
      </w:r>
      <m:oMath>
        <m:sSub>
          <m:sSubPr>
            <m:ctrlPr>
              <w:rPr>
                <w:rFonts w:ascii="Cambria Math" w:hAnsi="Cambria Math"/>
                <w:sz w:val="18"/>
                <w:szCs w:val="18"/>
              </w:rPr>
            </m:ctrlPr>
          </m:sSubPr>
          <m:e>
            <m:r>
              <m:rPr>
                <m:sty m:val="p"/>
              </m:rPr>
              <w:rPr>
                <w:rFonts w:ascii="Cambria Math" w:hAnsi="Cambria Math"/>
                <w:sz w:val="18"/>
                <w:szCs w:val="18"/>
              </w:rPr>
              <m:t>x</m:t>
            </m:r>
          </m:e>
          <m:sub>
            <m:r>
              <m:rPr>
                <m:sty m:val="p"/>
              </m:rPr>
              <w:rPr>
                <w:rFonts w:ascii="Cambria Math" w:hAnsi="Cambria Math"/>
                <w:sz w:val="18"/>
                <w:szCs w:val="18"/>
              </w:rPr>
              <m:t>1</m:t>
            </m:r>
          </m:sub>
        </m:sSub>
        <m:r>
          <m:rPr>
            <m:sty m:val="p"/>
          </m:rPr>
          <w:rPr>
            <w:rFonts w:ascii="Cambria Math" w:hAnsi="Cambria Math"/>
            <w:sz w:val="18"/>
            <w:szCs w:val="18"/>
          </w:rPr>
          <m:t>,</m:t>
        </m:r>
        <m:sSub>
          <m:sSubPr>
            <m:ctrlPr>
              <w:rPr>
                <w:rFonts w:ascii="Cambria Math" w:hAnsi="Cambria Math"/>
                <w:sz w:val="18"/>
                <w:szCs w:val="18"/>
              </w:rPr>
            </m:ctrlPr>
          </m:sSubPr>
          <m:e>
            <m:r>
              <m:rPr>
                <m:sty m:val="p"/>
              </m:rPr>
              <w:rPr>
                <w:rFonts w:ascii="Cambria Math" w:hAnsi="Cambria Math"/>
                <w:sz w:val="18"/>
                <w:szCs w:val="18"/>
              </w:rPr>
              <m:t>x</m:t>
            </m:r>
          </m:e>
          <m:sub>
            <m:r>
              <m:rPr>
                <m:sty m:val="p"/>
              </m:rPr>
              <w:rPr>
                <w:rFonts w:ascii="Cambria Math" w:hAnsi="Cambria Math"/>
                <w:sz w:val="18"/>
                <w:szCs w:val="18"/>
              </w:rPr>
              <m:t>2</m:t>
            </m:r>
          </m:sub>
        </m:sSub>
        <m:r>
          <m:rPr>
            <m:sty m:val="p"/>
          </m:rPr>
          <w:rPr>
            <w:rFonts w:ascii="Cambria Math" w:hAnsi="Cambria Math"/>
            <w:sz w:val="18"/>
            <w:szCs w:val="18"/>
          </w:rPr>
          <m:t>,…</m:t>
        </m:r>
        <m:sSub>
          <m:sSubPr>
            <m:ctrlPr>
              <w:rPr>
                <w:rFonts w:ascii="Cambria Math" w:hAnsi="Cambria Math"/>
                <w:sz w:val="18"/>
                <w:szCs w:val="18"/>
              </w:rPr>
            </m:ctrlPr>
          </m:sSubPr>
          <m:e>
            <m:r>
              <m:rPr>
                <m:sty m:val="p"/>
              </m:rPr>
              <w:rPr>
                <w:rFonts w:ascii="Cambria Math" w:hAnsi="Cambria Math"/>
                <w:sz w:val="18"/>
                <w:szCs w:val="18"/>
              </w:rPr>
              <m:t>x</m:t>
            </m:r>
          </m:e>
          <m:sub>
            <m:r>
              <m:rPr>
                <m:sty m:val="p"/>
              </m:rPr>
              <w:rPr>
                <w:rFonts w:ascii="Cambria Math" w:hAnsi="Cambria Math"/>
                <w:sz w:val="18"/>
                <w:szCs w:val="18"/>
              </w:rPr>
              <m:t>5</m:t>
            </m:r>
          </m:sub>
        </m:sSub>
      </m:oMath>
      <w:r w:rsidRPr="007054B9">
        <w:rPr>
          <w:sz w:val="18"/>
          <w:szCs w:val="18"/>
        </w:rPr>
        <w:t xml:space="preserve">) to use the first four dictionary elements i.e. </w:t>
      </w:r>
      <m:oMath>
        <m:r>
          <m:rPr>
            <m:sty m:val="p"/>
          </m:rPr>
          <w:rPr>
            <w:rFonts w:ascii="Cambria Math" w:hAnsi="Cambria Math"/>
            <w:sz w:val="18"/>
            <w:szCs w:val="18"/>
          </w:rPr>
          <m:t>D=</m:t>
        </m:r>
        <m:d>
          <m:dPr>
            <m:begChr m:val="{"/>
            <m:endChr m:val="}"/>
            <m:ctrlPr>
              <w:rPr>
                <w:rFonts w:ascii="Cambria Math" w:hAnsi="Cambria Math"/>
                <w:sz w:val="18"/>
                <w:szCs w:val="18"/>
              </w:rPr>
            </m:ctrlPr>
          </m:dPr>
          <m:e>
            <m:sSub>
              <m:sSubPr>
                <m:ctrlPr>
                  <w:rPr>
                    <w:rFonts w:ascii="Cambria Math" w:hAnsi="Cambria Math"/>
                    <w:sz w:val="18"/>
                    <w:szCs w:val="18"/>
                  </w:rPr>
                </m:ctrlPr>
              </m:sSubPr>
              <m:e>
                <m:r>
                  <m:rPr>
                    <m:sty m:val="p"/>
                  </m:rPr>
                  <w:rPr>
                    <w:rFonts w:ascii="Cambria Math" w:hAnsi="Cambria Math"/>
                    <w:sz w:val="18"/>
                    <w:szCs w:val="18"/>
                  </w:rPr>
                  <m:t>d</m:t>
                </m:r>
              </m:e>
              <m:sub>
                <m:r>
                  <m:rPr>
                    <m:sty m:val="p"/>
                  </m:rPr>
                  <w:rPr>
                    <w:rFonts w:ascii="Cambria Math" w:hAnsi="Cambria Math"/>
                    <w:sz w:val="18"/>
                    <w:szCs w:val="18"/>
                  </w:rPr>
                  <m:t>1</m:t>
                </m:r>
              </m:sub>
            </m:sSub>
            <m:r>
              <m:rPr>
                <m:sty m:val="p"/>
              </m:rPr>
              <w:rPr>
                <w:rFonts w:ascii="Cambria Math" w:hAnsi="Cambria Math"/>
                <w:sz w:val="18"/>
                <w:szCs w:val="18"/>
              </w:rPr>
              <m:t>,</m:t>
            </m:r>
            <m:sSub>
              <m:sSubPr>
                <m:ctrlPr>
                  <w:rPr>
                    <w:rFonts w:ascii="Cambria Math" w:hAnsi="Cambria Math"/>
                    <w:sz w:val="18"/>
                    <w:szCs w:val="18"/>
                  </w:rPr>
                </m:ctrlPr>
              </m:sSubPr>
              <m:e>
                <m:r>
                  <m:rPr>
                    <m:sty m:val="p"/>
                  </m:rPr>
                  <w:rPr>
                    <w:rFonts w:ascii="Cambria Math" w:hAnsi="Cambria Math"/>
                    <w:sz w:val="18"/>
                    <w:szCs w:val="18"/>
                  </w:rPr>
                  <m:t>d</m:t>
                </m:r>
              </m:e>
              <m:sub>
                <m:r>
                  <m:rPr>
                    <m:sty m:val="p"/>
                  </m:rPr>
                  <w:rPr>
                    <w:rFonts w:ascii="Cambria Math" w:hAnsi="Cambria Math"/>
                    <w:sz w:val="18"/>
                    <w:szCs w:val="18"/>
                  </w:rPr>
                  <m:t>2</m:t>
                </m:r>
              </m:sub>
            </m:sSub>
            <m:r>
              <m:rPr>
                <m:sty m:val="p"/>
              </m:rPr>
              <w:rPr>
                <w:rFonts w:ascii="Cambria Math" w:hAnsi="Cambria Math"/>
                <w:sz w:val="18"/>
                <w:szCs w:val="18"/>
              </w:rPr>
              <m:t>,</m:t>
            </m:r>
            <m:sSub>
              <m:sSubPr>
                <m:ctrlPr>
                  <w:rPr>
                    <w:rFonts w:ascii="Cambria Math" w:hAnsi="Cambria Math"/>
                    <w:sz w:val="18"/>
                    <w:szCs w:val="18"/>
                  </w:rPr>
                </m:ctrlPr>
              </m:sSubPr>
              <m:e>
                <m:r>
                  <m:rPr>
                    <m:sty m:val="p"/>
                  </m:rPr>
                  <w:rPr>
                    <w:rFonts w:ascii="Cambria Math" w:hAnsi="Cambria Math"/>
                    <w:sz w:val="18"/>
                    <w:szCs w:val="18"/>
                  </w:rPr>
                  <m:t>d</m:t>
                </m:r>
              </m:e>
              <m:sub>
                <m:r>
                  <m:rPr>
                    <m:sty m:val="p"/>
                  </m:rPr>
                  <w:rPr>
                    <w:rFonts w:ascii="Cambria Math" w:hAnsi="Cambria Math"/>
                    <w:sz w:val="18"/>
                    <w:szCs w:val="18"/>
                  </w:rPr>
                  <m:t>3</m:t>
                </m:r>
              </m:sub>
            </m:sSub>
            <m:r>
              <m:rPr>
                <m:sty m:val="p"/>
              </m:rPr>
              <w:rPr>
                <w:rFonts w:ascii="Cambria Math" w:hAnsi="Cambria Math"/>
                <w:sz w:val="18"/>
                <w:szCs w:val="18"/>
              </w:rPr>
              <m:t>,</m:t>
            </m:r>
            <m:sSub>
              <m:sSubPr>
                <m:ctrlPr>
                  <w:rPr>
                    <w:rFonts w:ascii="Cambria Math" w:hAnsi="Cambria Math"/>
                    <w:sz w:val="18"/>
                    <w:szCs w:val="18"/>
                  </w:rPr>
                </m:ctrlPr>
              </m:sSubPr>
              <m:e>
                <m:r>
                  <m:rPr>
                    <m:sty m:val="p"/>
                  </m:rPr>
                  <w:rPr>
                    <w:rFonts w:ascii="Cambria Math" w:hAnsi="Cambria Math"/>
                    <w:sz w:val="18"/>
                    <w:szCs w:val="18"/>
                  </w:rPr>
                  <m:t>d</m:t>
                </m:r>
              </m:e>
              <m:sub>
                <m:r>
                  <m:rPr>
                    <m:sty m:val="p"/>
                  </m:rPr>
                  <w:rPr>
                    <w:rFonts w:ascii="Cambria Math" w:hAnsi="Cambria Math"/>
                    <w:sz w:val="18"/>
                    <w:szCs w:val="18"/>
                  </w:rPr>
                  <m:t>4</m:t>
                </m:r>
              </m:sub>
            </m:sSub>
          </m:e>
        </m:d>
      </m:oMath>
      <w:r w:rsidRPr="007054B9">
        <w:rPr>
          <w:sz w:val="18"/>
          <w:szCs w:val="18"/>
        </w:rPr>
        <w:t xml:space="preserve"> and the rest of the elements to be used for class 2. Then </w:t>
      </w:r>
      <m:oMath>
        <m:r>
          <m:rPr>
            <m:sty m:val="p"/>
          </m:rPr>
          <w:rPr>
            <w:rFonts w:ascii="Cambria Math" w:hAnsi="Cambria Math"/>
            <w:sz w:val="18"/>
            <w:szCs w:val="18"/>
          </w:rPr>
          <m:t>Q</m:t>
        </m:r>
      </m:oMath>
      <w:r w:rsidRPr="007054B9">
        <w:rPr>
          <w:sz w:val="18"/>
          <w:szCs w:val="18"/>
        </w:rPr>
        <w:t xml:space="preserve"> can be defined as</w:t>
      </w:r>
    </w:p>
    <w:p w:rsidR="00BE71B1" w:rsidRPr="007054B9" w:rsidRDefault="00BE71B1" w:rsidP="00BE71B1">
      <w:pPr>
        <w:pStyle w:val="Text"/>
        <w:rPr>
          <w:sz w:val="18"/>
          <w:szCs w:val="18"/>
        </w:rPr>
      </w:pPr>
    </w:p>
    <w:p w:rsidR="00BE71B1" w:rsidRPr="007054B9" w:rsidRDefault="00BE71B1" w:rsidP="00BE71B1">
      <w:pPr>
        <w:pStyle w:val="Text"/>
        <w:rPr>
          <w:sz w:val="18"/>
          <w:szCs w:val="18"/>
        </w:rPr>
      </w:pPr>
      <w:r w:rsidRPr="007054B9">
        <w:rPr>
          <w:sz w:val="18"/>
          <w:szCs w:val="18"/>
        </w:rPr>
        <w:t xml:space="preserve"> </w:t>
      </w:r>
      <m:oMath>
        <m:r>
          <m:rPr>
            <m:sty m:val="p"/>
          </m:rPr>
          <w:rPr>
            <w:rFonts w:ascii="Cambria Math" w:hAnsi="Cambria Math"/>
            <w:sz w:val="18"/>
            <w:szCs w:val="18"/>
          </w:rPr>
          <m:t xml:space="preserve">Q= </m:t>
        </m:r>
        <m:d>
          <m:dPr>
            <m:begChr m:val="["/>
            <m:endChr m:val="]"/>
            <m:ctrlPr>
              <w:rPr>
                <w:rFonts w:ascii="Cambria Math" w:hAnsi="Cambria Math"/>
                <w:sz w:val="18"/>
                <w:szCs w:val="18"/>
              </w:rPr>
            </m:ctrlPr>
          </m:dPr>
          <m:e>
            <m:m>
              <m:mPr>
                <m:mcs>
                  <m:mc>
                    <m:mcPr>
                      <m:count m:val="10"/>
                      <m:mcJc m:val="center"/>
                    </m:mcPr>
                  </m:mc>
                </m:mcs>
                <m:ctrlPr>
                  <w:rPr>
                    <w:rFonts w:ascii="Cambria Math" w:hAnsi="Cambria Math"/>
                    <w:sz w:val="18"/>
                    <w:szCs w:val="18"/>
                  </w:rPr>
                </m:ctrlPr>
              </m:mPr>
              <m:mr>
                <m:e>
                  <m:r>
                    <m:rPr>
                      <m:sty m:val="p"/>
                    </m:rPr>
                    <w:rPr>
                      <w:rFonts w:ascii="Cambria Math" w:hAnsi="Cambria Math"/>
                      <w:sz w:val="18"/>
                      <w:szCs w:val="18"/>
                    </w:rPr>
                    <m:t>1</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1</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1</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1</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1</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0</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0</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0</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0</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0</m:t>
                  </m:r>
                  <m:ctrlPr>
                    <w:rPr>
                      <w:rFonts w:ascii="Cambria Math" w:eastAsia="Cambria Math" w:hAnsi="Cambria Math" w:cs="Cambria Math"/>
                      <w:sz w:val="18"/>
                      <w:szCs w:val="18"/>
                    </w:rPr>
                  </m:ctrlPr>
                </m:e>
              </m:mr>
              <m:mr>
                <m:e>
                  <m:r>
                    <m:rPr>
                      <m:sty m:val="p"/>
                    </m:rPr>
                    <w:rPr>
                      <w:rFonts w:ascii="Cambria Math" w:eastAsia="Cambria Math" w:hAnsi="Cambria Math" w:cs="Cambria Math"/>
                      <w:sz w:val="18"/>
                      <w:szCs w:val="18"/>
                    </w:rPr>
                    <m:t>1</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1</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1</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1</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1</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0</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0</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0</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0</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0</m:t>
                  </m:r>
                  <m:ctrlPr>
                    <w:rPr>
                      <w:rFonts w:ascii="Cambria Math" w:eastAsia="Cambria Math" w:hAnsi="Cambria Math" w:cs="Cambria Math"/>
                      <w:sz w:val="18"/>
                      <w:szCs w:val="18"/>
                    </w:rPr>
                  </m:ctrlPr>
                </m:e>
              </m:mr>
              <m:mr>
                <m:e>
                  <m:r>
                    <m:rPr>
                      <m:sty m:val="p"/>
                    </m:rPr>
                    <w:rPr>
                      <w:rFonts w:ascii="Cambria Math" w:eastAsia="Cambria Math" w:hAnsi="Cambria Math" w:cs="Cambria Math"/>
                      <w:sz w:val="18"/>
                      <w:szCs w:val="18"/>
                    </w:rPr>
                    <m:t>1</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1</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1</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1</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1</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0</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0</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0</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0</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0</m:t>
                  </m:r>
                  <m:ctrlPr>
                    <w:rPr>
                      <w:rFonts w:ascii="Cambria Math" w:eastAsia="Cambria Math" w:hAnsi="Cambria Math" w:cs="Cambria Math"/>
                      <w:sz w:val="18"/>
                      <w:szCs w:val="18"/>
                    </w:rPr>
                  </m:ctrlPr>
                </m:e>
              </m:mr>
              <m:mr>
                <m:e>
                  <m:r>
                    <m:rPr>
                      <m:sty m:val="p"/>
                    </m:rPr>
                    <w:rPr>
                      <w:rFonts w:ascii="Cambria Math" w:eastAsia="Cambria Math" w:hAnsi="Cambria Math" w:cs="Cambria Math"/>
                      <w:sz w:val="18"/>
                      <w:szCs w:val="18"/>
                    </w:rPr>
                    <m:t>1</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1</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1</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1</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1</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0</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0</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0</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0</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0</m:t>
                  </m:r>
                  <m:ctrlPr>
                    <w:rPr>
                      <w:rFonts w:ascii="Cambria Math" w:eastAsia="Cambria Math" w:hAnsi="Cambria Math" w:cs="Cambria Math"/>
                      <w:sz w:val="18"/>
                      <w:szCs w:val="18"/>
                    </w:rPr>
                  </m:ctrlPr>
                </m:e>
              </m:mr>
              <m:mr>
                <m:e>
                  <m:r>
                    <m:rPr>
                      <m:sty m:val="p"/>
                    </m:rPr>
                    <w:rPr>
                      <w:rFonts w:ascii="Cambria Math" w:eastAsia="Cambria Math" w:hAnsi="Cambria Math" w:cs="Cambria Math"/>
                      <w:sz w:val="18"/>
                      <w:szCs w:val="18"/>
                    </w:rPr>
                    <m:t>0</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0</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0</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0</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0</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1</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1</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1</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1</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1</m:t>
                  </m:r>
                  <m:ctrlPr>
                    <w:rPr>
                      <w:rFonts w:ascii="Cambria Math" w:eastAsia="Cambria Math" w:hAnsi="Cambria Math" w:cs="Cambria Math"/>
                      <w:sz w:val="18"/>
                      <w:szCs w:val="18"/>
                    </w:rPr>
                  </m:ctrlPr>
                </m:e>
              </m:mr>
              <m:mr>
                <m:e>
                  <m:r>
                    <m:rPr>
                      <m:sty m:val="p"/>
                    </m:rPr>
                    <w:rPr>
                      <w:rFonts w:ascii="Cambria Math" w:eastAsia="Cambria Math" w:hAnsi="Cambria Math" w:cs="Cambria Math"/>
                      <w:sz w:val="18"/>
                      <w:szCs w:val="18"/>
                    </w:rPr>
                    <m:t>0</m:t>
                  </m:r>
                </m:e>
                <m:e>
                  <m:r>
                    <m:rPr>
                      <m:sty m:val="p"/>
                    </m:rPr>
                    <w:rPr>
                      <w:rFonts w:ascii="Cambria Math" w:hAnsi="Cambria Math"/>
                      <w:sz w:val="18"/>
                      <w:szCs w:val="18"/>
                    </w:rPr>
                    <m:t>0</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0</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0</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0</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1</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1</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1</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1</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1</m:t>
                  </m:r>
                </m:e>
              </m:mr>
              <m:mr>
                <m:e>
                  <m:r>
                    <m:rPr>
                      <m:sty m:val="p"/>
                    </m:rPr>
                    <w:rPr>
                      <w:rFonts w:ascii="Cambria Math" w:hAnsi="Cambria Math"/>
                      <w:sz w:val="18"/>
                      <w:szCs w:val="18"/>
                    </w:rPr>
                    <m:t>0</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0</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0</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0</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0</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1</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1</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1</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1</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1</m:t>
                  </m:r>
                  <m:ctrlPr>
                    <w:rPr>
                      <w:rFonts w:ascii="Cambria Math" w:eastAsia="Cambria Math" w:hAnsi="Cambria Math" w:cs="Cambria Math"/>
                      <w:sz w:val="18"/>
                      <w:szCs w:val="18"/>
                    </w:rPr>
                  </m:ctrlPr>
                </m:e>
              </m:mr>
              <m:mr>
                <m:e>
                  <m:r>
                    <m:rPr>
                      <m:sty m:val="p"/>
                    </m:rPr>
                    <w:rPr>
                      <w:rFonts w:ascii="Cambria Math" w:eastAsia="Cambria Math" w:hAnsi="Cambria Math" w:cs="Cambria Math"/>
                      <w:sz w:val="18"/>
                      <w:szCs w:val="18"/>
                    </w:rPr>
                    <m:t>0</m:t>
                  </m:r>
                </m:e>
                <m:e>
                  <m:r>
                    <m:rPr>
                      <m:sty m:val="p"/>
                    </m:rPr>
                    <w:rPr>
                      <w:rFonts w:ascii="Cambria Math" w:hAnsi="Cambria Math"/>
                      <w:sz w:val="18"/>
                      <w:szCs w:val="18"/>
                    </w:rPr>
                    <m:t>0</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0</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0</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0</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1</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1</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1</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1</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1</m:t>
                  </m:r>
                </m:e>
              </m:mr>
            </m:m>
          </m:e>
        </m:d>
      </m:oMath>
    </w:p>
    <w:p w:rsidR="00BE71B1" w:rsidRPr="007054B9" w:rsidRDefault="00BE71B1" w:rsidP="00BE71B1">
      <w:pPr>
        <w:pStyle w:val="Text"/>
        <w:rPr>
          <w:sz w:val="18"/>
          <w:szCs w:val="18"/>
        </w:rPr>
      </w:pPr>
    </w:p>
    <w:p w:rsidR="00BE71B1" w:rsidRDefault="00BE71B1" w:rsidP="00BE71B1">
      <w:pPr>
        <w:rPr>
          <w:sz w:val="18"/>
          <w:szCs w:val="18"/>
        </w:rPr>
      </w:pPr>
      <w:r>
        <w:rPr>
          <w:sz w:val="18"/>
          <w:szCs w:val="18"/>
        </w:rPr>
        <w:t xml:space="preserve">The matrix </w:t>
      </w:r>
      <m:oMath>
        <m:r>
          <m:rPr>
            <m:sty m:val="p"/>
          </m:rPr>
          <w:rPr>
            <w:rFonts w:ascii="Cambria Math" w:hAnsi="Cambria Math"/>
            <w:sz w:val="18"/>
            <w:szCs w:val="18"/>
          </w:rPr>
          <m:t xml:space="preserve">Q </m:t>
        </m:r>
      </m:oMath>
      <w:r>
        <w:rPr>
          <w:sz w:val="18"/>
          <w:szCs w:val="18"/>
        </w:rPr>
        <w:t>is set automatically and user doesn’t have to set this explicitly.</w:t>
      </w:r>
    </w:p>
    <w:p w:rsidR="00BE71B1" w:rsidRPr="007054B9" w:rsidRDefault="00BE71B1" w:rsidP="00BE71B1">
      <w:pPr>
        <w:pStyle w:val="Text"/>
        <w:ind w:firstLine="0"/>
        <w:rPr>
          <w:sz w:val="18"/>
          <w:szCs w:val="18"/>
        </w:rPr>
      </w:pPr>
      <w:r w:rsidRPr="007054B9">
        <w:rPr>
          <w:sz w:val="18"/>
          <w:szCs w:val="18"/>
        </w:rPr>
        <w:lastRenderedPageBreak/>
        <w:t xml:space="preserve">The third term </w:t>
      </w:r>
      <m:oMath>
        <m:sSubSup>
          <m:sSubSupPr>
            <m:ctrlPr>
              <w:rPr>
                <w:rFonts w:ascii="Cambria Math" w:hAnsi="Cambria Math"/>
                <w:sz w:val="18"/>
                <w:szCs w:val="18"/>
              </w:rPr>
            </m:ctrlPr>
          </m:sSubSupPr>
          <m:e>
            <m:r>
              <m:rPr>
                <m:sty m:val="p"/>
              </m:rPr>
              <w:rPr>
                <w:rFonts w:ascii="Cambria Math" w:hAnsi="Cambria Math"/>
                <w:sz w:val="18"/>
                <w:szCs w:val="18"/>
              </w:rPr>
              <m:t>|</m:t>
            </m:r>
            <m:d>
              <m:dPr>
                <m:begChr m:val="|"/>
                <m:endChr m:val="|"/>
                <m:ctrlPr>
                  <w:rPr>
                    <w:rFonts w:ascii="Cambria Math" w:hAnsi="Cambria Math"/>
                    <w:sz w:val="18"/>
                    <w:szCs w:val="18"/>
                  </w:rPr>
                </m:ctrlPr>
              </m:dPr>
              <m:e>
                <m:r>
                  <m:rPr>
                    <m:sty m:val="p"/>
                  </m:rPr>
                  <w:rPr>
                    <w:rFonts w:ascii="Cambria Math" w:hAnsi="Cambria Math"/>
                    <w:sz w:val="18"/>
                    <w:szCs w:val="18"/>
                  </w:rPr>
                  <m:t>H-WΓ</m:t>
                </m:r>
              </m:e>
            </m:d>
            <m:r>
              <m:rPr>
                <m:sty m:val="p"/>
              </m:rPr>
              <w:rPr>
                <w:rFonts w:ascii="Cambria Math" w:hAnsi="Cambria Math"/>
                <w:sz w:val="18"/>
                <w:szCs w:val="18"/>
              </w:rPr>
              <m:t>|</m:t>
            </m:r>
          </m:e>
          <m:sub>
            <m:r>
              <m:rPr>
                <m:sty m:val="p"/>
              </m:rPr>
              <w:rPr>
                <w:rFonts w:ascii="Cambria Math" w:hAnsi="Cambria Math"/>
                <w:sz w:val="18"/>
                <w:szCs w:val="18"/>
              </w:rPr>
              <m:t>2</m:t>
            </m:r>
          </m:sub>
          <m:sup>
            <m:r>
              <m:rPr>
                <m:sty m:val="p"/>
              </m:rPr>
              <w:rPr>
                <w:rFonts w:ascii="Cambria Math" w:hAnsi="Cambria Math"/>
                <w:sz w:val="18"/>
                <w:szCs w:val="18"/>
              </w:rPr>
              <m:t>2</m:t>
            </m:r>
          </m:sup>
        </m:sSubSup>
      </m:oMath>
      <w:r w:rsidRPr="007054B9">
        <w:rPr>
          <w:sz w:val="18"/>
          <w:szCs w:val="18"/>
        </w:rPr>
        <w:t xml:space="preserve"> represents the classification error, </w:t>
      </w:r>
      <m:oMath>
        <m:r>
          <m:rPr>
            <m:sty m:val="p"/>
          </m:rPr>
          <w:rPr>
            <w:rFonts w:ascii="Cambria Math" w:hAnsi="Cambria Math"/>
            <w:sz w:val="18"/>
            <w:szCs w:val="18"/>
          </w:rPr>
          <m:t>H=</m:t>
        </m:r>
        <m:d>
          <m:dPr>
            <m:begChr m:val="{"/>
            <m:endChr m:val="}"/>
            <m:ctrlPr>
              <w:rPr>
                <w:rFonts w:ascii="Cambria Math" w:hAnsi="Cambria Math"/>
                <w:sz w:val="18"/>
                <w:szCs w:val="18"/>
              </w:rPr>
            </m:ctrlPr>
          </m:dPr>
          <m:e>
            <m:sSub>
              <m:sSubPr>
                <m:ctrlPr>
                  <w:rPr>
                    <w:rFonts w:ascii="Cambria Math" w:hAnsi="Cambria Math"/>
                    <w:sz w:val="18"/>
                    <w:szCs w:val="18"/>
                  </w:rPr>
                </m:ctrlPr>
              </m:sSubPr>
              <m:e>
                <m:r>
                  <m:rPr>
                    <m:sty m:val="p"/>
                  </m:rPr>
                  <w:rPr>
                    <w:rFonts w:ascii="Cambria Math" w:hAnsi="Cambria Math"/>
                    <w:sz w:val="18"/>
                    <w:szCs w:val="18"/>
                  </w:rPr>
                  <m:t>h</m:t>
                </m:r>
              </m:e>
              <m:sub>
                <m:r>
                  <m:rPr>
                    <m:sty m:val="p"/>
                  </m:rPr>
                  <w:rPr>
                    <w:rFonts w:ascii="Cambria Math" w:hAnsi="Cambria Math"/>
                    <w:sz w:val="18"/>
                    <w:szCs w:val="18"/>
                  </w:rPr>
                  <m:t>1</m:t>
                </m:r>
              </m:sub>
            </m:sSub>
            <m:r>
              <m:rPr>
                <m:sty m:val="p"/>
              </m:rPr>
              <w:rPr>
                <w:rFonts w:ascii="Cambria Math" w:hAnsi="Cambria Math"/>
                <w:sz w:val="18"/>
                <w:szCs w:val="18"/>
              </w:rPr>
              <m:t>,</m:t>
            </m:r>
            <m:sSub>
              <m:sSubPr>
                <m:ctrlPr>
                  <w:rPr>
                    <w:rFonts w:ascii="Cambria Math" w:hAnsi="Cambria Math"/>
                    <w:sz w:val="18"/>
                    <w:szCs w:val="18"/>
                  </w:rPr>
                </m:ctrlPr>
              </m:sSubPr>
              <m:e>
                <m:r>
                  <m:rPr>
                    <m:sty m:val="p"/>
                  </m:rPr>
                  <w:rPr>
                    <w:rFonts w:ascii="Cambria Math" w:hAnsi="Cambria Math"/>
                    <w:sz w:val="18"/>
                    <w:szCs w:val="18"/>
                  </w:rPr>
                  <m:t>h</m:t>
                </m:r>
              </m:e>
              <m:sub>
                <m:r>
                  <m:rPr>
                    <m:sty m:val="p"/>
                  </m:rPr>
                  <w:rPr>
                    <w:rFonts w:ascii="Cambria Math" w:hAnsi="Cambria Math"/>
                    <w:sz w:val="18"/>
                    <w:szCs w:val="18"/>
                  </w:rPr>
                  <m:t>2</m:t>
                </m:r>
              </m:sub>
            </m:sSub>
            <m:r>
              <m:rPr>
                <m:sty m:val="p"/>
              </m:rPr>
              <w:rPr>
                <w:rFonts w:ascii="Cambria Math" w:hAnsi="Cambria Math"/>
                <w:sz w:val="18"/>
                <w:szCs w:val="18"/>
              </w:rPr>
              <m:t>,…</m:t>
            </m:r>
            <m:sSub>
              <m:sSubPr>
                <m:ctrlPr>
                  <w:rPr>
                    <w:rFonts w:ascii="Cambria Math" w:hAnsi="Cambria Math"/>
                    <w:sz w:val="18"/>
                    <w:szCs w:val="18"/>
                  </w:rPr>
                </m:ctrlPr>
              </m:sSubPr>
              <m:e>
                <m:r>
                  <m:rPr>
                    <m:sty m:val="p"/>
                  </m:rPr>
                  <w:rPr>
                    <w:rFonts w:ascii="Cambria Math" w:hAnsi="Cambria Math"/>
                    <w:sz w:val="18"/>
                    <w:szCs w:val="18"/>
                  </w:rPr>
                  <m:t>h</m:t>
                </m:r>
              </m:e>
              <m:sub>
                <m:r>
                  <m:rPr>
                    <m:sty m:val="p"/>
                  </m:rPr>
                  <w:rPr>
                    <w:rFonts w:ascii="Cambria Math" w:hAnsi="Cambria Math"/>
                    <w:sz w:val="18"/>
                    <w:szCs w:val="18"/>
                  </w:rPr>
                  <m:t>N</m:t>
                </m:r>
              </m:sub>
            </m:sSub>
          </m:e>
        </m:d>
        <m:r>
          <m:rPr>
            <m:sty m:val="p"/>
          </m:rPr>
          <w:rPr>
            <w:rFonts w:ascii="Cambria Math" w:hAnsi="Cambria Math"/>
            <w:sz w:val="18"/>
            <w:szCs w:val="18"/>
          </w:rPr>
          <m:t xml:space="preserve">∈ </m:t>
        </m:r>
        <m:sSup>
          <m:sSupPr>
            <m:ctrlPr>
              <w:rPr>
                <w:rFonts w:ascii="Cambria Math" w:hAnsi="Cambria Math"/>
                <w:sz w:val="18"/>
                <w:szCs w:val="18"/>
              </w:rPr>
            </m:ctrlPr>
          </m:sSupPr>
          <m:e>
            <m:r>
              <m:rPr>
                <m:scr m:val="script"/>
                <m:sty m:val="p"/>
              </m:rPr>
              <w:rPr>
                <w:rFonts w:ascii="Cambria Math" w:hAnsi="Cambria Math"/>
                <w:sz w:val="18"/>
                <w:szCs w:val="18"/>
              </w:rPr>
              <m:t>R</m:t>
            </m:r>
          </m:e>
          <m:sup>
            <m:r>
              <m:rPr>
                <m:sty m:val="p"/>
              </m:rPr>
              <w:rPr>
                <w:rFonts w:ascii="Cambria Math" w:hAnsi="Cambria Math"/>
                <w:sz w:val="18"/>
                <w:szCs w:val="18"/>
              </w:rPr>
              <m:t>mXN</m:t>
            </m:r>
          </m:sup>
        </m:sSup>
      </m:oMath>
      <w:r w:rsidRPr="007054B9">
        <w:rPr>
          <w:sz w:val="18"/>
          <w:szCs w:val="18"/>
        </w:rPr>
        <w:t xml:space="preserve"> are the class labels for the input </w:t>
      </w:r>
      <m:oMath>
        <m:r>
          <m:rPr>
            <m:sty m:val="p"/>
          </m:rPr>
          <w:rPr>
            <w:rFonts w:ascii="Cambria Math" w:hAnsi="Cambria Math"/>
            <w:sz w:val="18"/>
            <w:szCs w:val="18"/>
          </w:rPr>
          <m:t>X</m:t>
        </m:r>
      </m:oMath>
      <w:r w:rsidRPr="007054B9">
        <w:rPr>
          <w:sz w:val="18"/>
          <w:szCs w:val="18"/>
        </w:rPr>
        <w:t xml:space="preserve"> for </w:t>
      </w:r>
      <m:oMath>
        <m:r>
          <m:rPr>
            <m:sty m:val="p"/>
          </m:rPr>
          <w:rPr>
            <w:rFonts w:ascii="Cambria Math" w:hAnsi="Cambria Math"/>
            <w:sz w:val="18"/>
            <w:szCs w:val="18"/>
          </w:rPr>
          <m:t xml:space="preserve">m </m:t>
        </m:r>
      </m:oMath>
      <w:r w:rsidRPr="007054B9">
        <w:rPr>
          <w:sz w:val="18"/>
          <w:szCs w:val="18"/>
        </w:rPr>
        <w:t>cla</w:t>
      </w:r>
      <w:proofErr w:type="spellStart"/>
      <w:r w:rsidRPr="007054B9">
        <w:rPr>
          <w:sz w:val="18"/>
          <w:szCs w:val="18"/>
        </w:rPr>
        <w:t>sses</w:t>
      </w:r>
      <w:proofErr w:type="spellEnd"/>
      <w:r w:rsidRPr="007054B9">
        <w:rPr>
          <w:sz w:val="18"/>
          <w:szCs w:val="18"/>
        </w:rPr>
        <w:t xml:space="preserve">.  For the above example of ten inputs with 2 classes, </w:t>
      </w:r>
      <m:oMath>
        <m:r>
          <m:rPr>
            <m:sty m:val="p"/>
          </m:rPr>
          <w:rPr>
            <w:rFonts w:ascii="Cambria Math" w:hAnsi="Cambria Math"/>
            <w:sz w:val="18"/>
            <w:szCs w:val="18"/>
          </w:rPr>
          <m:t>H</m:t>
        </m:r>
      </m:oMath>
      <w:r w:rsidRPr="007054B9">
        <w:rPr>
          <w:sz w:val="18"/>
          <w:szCs w:val="18"/>
        </w:rPr>
        <w:t xml:space="preserve"> can be defined as </w:t>
      </w:r>
    </w:p>
    <w:p w:rsidR="00BE71B1" w:rsidRPr="007054B9" w:rsidRDefault="00BE71B1" w:rsidP="00BE71B1">
      <w:pPr>
        <w:pStyle w:val="Text"/>
        <w:rPr>
          <w:sz w:val="18"/>
          <w:szCs w:val="18"/>
        </w:rPr>
      </w:pPr>
    </w:p>
    <w:p w:rsidR="00BE71B1" w:rsidRPr="007054B9" w:rsidRDefault="00BE71B1" w:rsidP="00BE71B1">
      <w:pPr>
        <w:pStyle w:val="Text"/>
        <w:rPr>
          <w:sz w:val="18"/>
          <w:szCs w:val="18"/>
        </w:rPr>
      </w:pPr>
      <m:oMathPara>
        <m:oMath>
          <m:r>
            <m:rPr>
              <m:sty m:val="p"/>
            </m:rPr>
            <w:rPr>
              <w:rFonts w:ascii="Cambria Math" w:hAnsi="Cambria Math"/>
              <w:sz w:val="18"/>
              <w:szCs w:val="18"/>
            </w:rPr>
            <m:t xml:space="preserve">H= </m:t>
          </m:r>
          <m:d>
            <m:dPr>
              <m:begChr m:val="["/>
              <m:endChr m:val="]"/>
              <m:ctrlPr>
                <w:rPr>
                  <w:rFonts w:ascii="Cambria Math" w:hAnsi="Cambria Math"/>
                  <w:sz w:val="18"/>
                  <w:szCs w:val="18"/>
                </w:rPr>
              </m:ctrlPr>
            </m:dPr>
            <m:e>
              <m:m>
                <m:mPr>
                  <m:mcs>
                    <m:mc>
                      <m:mcPr>
                        <m:count m:val="10"/>
                        <m:mcJc m:val="center"/>
                      </m:mcPr>
                    </m:mc>
                  </m:mcs>
                  <m:ctrlPr>
                    <w:rPr>
                      <w:rFonts w:ascii="Cambria Math" w:hAnsi="Cambria Math"/>
                      <w:sz w:val="18"/>
                      <w:szCs w:val="18"/>
                    </w:rPr>
                  </m:ctrlPr>
                </m:mPr>
                <m:mr>
                  <m:e>
                    <m:r>
                      <m:rPr>
                        <m:sty m:val="p"/>
                      </m:rPr>
                      <w:rPr>
                        <w:rFonts w:ascii="Cambria Math" w:hAnsi="Cambria Math"/>
                        <w:sz w:val="18"/>
                        <w:szCs w:val="18"/>
                      </w:rPr>
                      <m:t>1</m:t>
                    </m:r>
                  </m:e>
                  <m:e>
                    <m:r>
                      <m:rPr>
                        <m:sty m:val="p"/>
                      </m:rPr>
                      <w:rPr>
                        <w:rFonts w:ascii="Cambria Math" w:hAnsi="Cambria Math"/>
                        <w:sz w:val="18"/>
                        <w:szCs w:val="18"/>
                      </w:rPr>
                      <m:t>1</m:t>
                    </m:r>
                  </m:e>
                  <m:e>
                    <m:r>
                      <m:rPr>
                        <m:sty m:val="p"/>
                      </m:rPr>
                      <w:rPr>
                        <w:rFonts w:ascii="Cambria Math" w:hAnsi="Cambria Math"/>
                        <w:sz w:val="18"/>
                        <w:szCs w:val="18"/>
                      </w:rPr>
                      <m:t>1</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1</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1</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0</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0</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0</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0</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0</m:t>
                    </m:r>
                    <m:ctrlPr>
                      <w:rPr>
                        <w:rFonts w:ascii="Cambria Math" w:eastAsia="Cambria Math" w:hAnsi="Cambria Math" w:cs="Cambria Math"/>
                        <w:sz w:val="18"/>
                        <w:szCs w:val="18"/>
                      </w:rPr>
                    </m:ctrlPr>
                  </m:e>
                </m:mr>
                <m:mr>
                  <m:e>
                    <m:r>
                      <m:rPr>
                        <m:sty m:val="p"/>
                      </m:rPr>
                      <w:rPr>
                        <w:rFonts w:ascii="Cambria Math" w:eastAsia="Cambria Math" w:hAnsi="Cambria Math" w:cs="Cambria Math"/>
                        <w:sz w:val="18"/>
                        <w:szCs w:val="18"/>
                      </w:rPr>
                      <m:t>0</m:t>
                    </m:r>
                  </m:e>
                  <m:e>
                    <m:r>
                      <m:rPr>
                        <m:sty m:val="p"/>
                      </m:rPr>
                      <w:rPr>
                        <w:rFonts w:ascii="Cambria Math" w:hAnsi="Cambria Math"/>
                        <w:sz w:val="18"/>
                        <w:szCs w:val="18"/>
                      </w:rPr>
                      <m:t>0</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0</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0</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0</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1</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1</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1</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1</m:t>
                    </m:r>
                    <m:ctrlPr>
                      <w:rPr>
                        <w:rFonts w:ascii="Cambria Math" w:eastAsia="Cambria Math" w:hAnsi="Cambria Math" w:cs="Cambria Math"/>
                        <w:sz w:val="18"/>
                        <w:szCs w:val="18"/>
                      </w:rPr>
                    </m:ctrlPr>
                  </m:e>
                  <m:e>
                    <m:r>
                      <m:rPr>
                        <m:sty m:val="p"/>
                      </m:rPr>
                      <w:rPr>
                        <w:rFonts w:ascii="Cambria Math" w:eastAsia="Cambria Math" w:hAnsi="Cambria Math" w:cs="Cambria Math"/>
                        <w:sz w:val="18"/>
                        <w:szCs w:val="18"/>
                      </w:rPr>
                      <m:t>1</m:t>
                    </m:r>
                  </m:e>
                </m:mr>
              </m:m>
            </m:e>
          </m:d>
        </m:oMath>
      </m:oMathPara>
    </w:p>
    <w:p w:rsidR="00BE71B1" w:rsidRPr="00BE71B1" w:rsidRDefault="00BE71B1" w:rsidP="00BE71B1"/>
    <w:p w:rsidR="001368CB" w:rsidRDefault="001368CB" w:rsidP="00DB1EA7">
      <w:pPr>
        <w:pStyle w:val="Heading2"/>
        <w:numPr>
          <w:ilvl w:val="1"/>
          <w:numId w:val="3"/>
        </w:numPr>
        <w:spacing w:before="360"/>
        <w:ind w:left="547" w:hanging="547"/>
      </w:pPr>
      <w:r>
        <w:t>Priority-queue Based Reconstruction Algorithm</w:t>
      </w:r>
    </w:p>
    <w:p w:rsidR="001368CB" w:rsidRPr="0012429A" w:rsidRDefault="001368CB" w:rsidP="001368CB"/>
    <w:p w:rsidR="001368CB" w:rsidRPr="007054B9" w:rsidRDefault="001368CB" w:rsidP="001368CB">
      <w:pPr>
        <w:pStyle w:val="Text"/>
        <w:rPr>
          <w:sz w:val="18"/>
          <w:szCs w:val="18"/>
        </w:rPr>
      </w:pPr>
      <w:r w:rsidRPr="007054B9">
        <w:rPr>
          <w:sz w:val="18"/>
          <w:szCs w:val="18"/>
        </w:rPr>
        <w:t xml:space="preserve">In order to implement our modified version of Prim’s algorithm, we use a priority queue based approach. Each element of the queue is a </w:t>
      </w:r>
      <w:proofErr w:type="spellStart"/>
      <w:r w:rsidRPr="007054B9">
        <w:rPr>
          <w:sz w:val="18"/>
          <w:szCs w:val="18"/>
        </w:rPr>
        <w:t>voxel</w:t>
      </w:r>
      <w:proofErr w:type="spellEnd"/>
      <w:r w:rsidRPr="007054B9">
        <w:rPr>
          <w:sz w:val="18"/>
          <w:szCs w:val="18"/>
        </w:rPr>
        <w:t xml:space="preserve"> in the original input image. Both primary and secondary nodes are added to the queue. The priority of each element is d</w:t>
      </w:r>
      <w:r w:rsidRPr="007054B9">
        <w:rPr>
          <w:sz w:val="18"/>
          <w:szCs w:val="18"/>
        </w:rPr>
        <w:t>e</w:t>
      </w:r>
      <w:r w:rsidRPr="007054B9">
        <w:rPr>
          <w:sz w:val="18"/>
          <w:szCs w:val="18"/>
        </w:rPr>
        <w:t xml:space="preserve">termined by its cost, with lower costs indicating a higher priority. The queue is initialized with the root nodes indicating the centroids of the </w:t>
      </w:r>
      <w:proofErr w:type="spellStart"/>
      <w:r w:rsidRPr="007054B9">
        <w:rPr>
          <w:sz w:val="18"/>
          <w:szCs w:val="18"/>
        </w:rPr>
        <w:t>microglial</w:t>
      </w:r>
      <w:proofErr w:type="spellEnd"/>
      <w:r w:rsidRPr="007054B9">
        <w:rPr>
          <w:sz w:val="18"/>
          <w:szCs w:val="18"/>
        </w:rPr>
        <w:t xml:space="preserve"> soma. These initial elements are all assigned a cost of zero, meaning that they have the highest priority. Each of these initial points </w:t>
      </w:r>
      <w:proofErr w:type="gramStart"/>
      <w:r w:rsidRPr="007054B9">
        <w:rPr>
          <w:sz w:val="18"/>
          <w:szCs w:val="18"/>
        </w:rPr>
        <w:t>become</w:t>
      </w:r>
      <w:proofErr w:type="gramEnd"/>
      <w:del w:id="0" w:author="Megjhani, Murad" w:date="2014-12-02T17:37:00Z">
        <w:r w:rsidRPr="007054B9" w:rsidDel="002E095E">
          <w:rPr>
            <w:sz w:val="18"/>
            <w:szCs w:val="18"/>
          </w:rPr>
          <w:delText>s</w:delText>
        </w:r>
      </w:del>
      <w:r w:rsidRPr="007054B9">
        <w:rPr>
          <w:sz w:val="18"/>
          <w:szCs w:val="18"/>
        </w:rPr>
        <w:t xml:space="preserve"> the root of a separate tree, since they each belong to a separate </w:t>
      </w:r>
      <w:proofErr w:type="spellStart"/>
      <w:r w:rsidRPr="007054B9">
        <w:rPr>
          <w:sz w:val="18"/>
          <w:szCs w:val="18"/>
        </w:rPr>
        <w:t>microglial</w:t>
      </w:r>
      <w:proofErr w:type="spellEnd"/>
      <w:r w:rsidRPr="007054B9">
        <w:rPr>
          <w:sz w:val="18"/>
          <w:szCs w:val="18"/>
        </w:rPr>
        <w:t xml:space="preserve"> cell. Once the priority queue has been initialized, we start using our modified version of Prim’s algorithm to construct arbors of the microglia. A detailed pseudo code description of this algorithm is presented in Appendix A. An overview of this procedure follows.</w:t>
      </w:r>
    </w:p>
    <w:p w:rsidR="001368CB" w:rsidRPr="007054B9" w:rsidRDefault="001368CB" w:rsidP="001368CB">
      <w:pPr>
        <w:pStyle w:val="Text"/>
        <w:rPr>
          <w:sz w:val="18"/>
          <w:szCs w:val="18"/>
        </w:rPr>
      </w:pPr>
      <w:proofErr w:type="gramStart"/>
      <w:r w:rsidRPr="007054B9">
        <w:rPr>
          <w:sz w:val="18"/>
          <w:szCs w:val="18"/>
        </w:rPr>
        <w:t>Each iteration</w:t>
      </w:r>
      <w:proofErr w:type="gramEnd"/>
      <w:r w:rsidRPr="007054B9">
        <w:rPr>
          <w:sz w:val="18"/>
          <w:szCs w:val="18"/>
        </w:rPr>
        <w:t xml:space="preserve"> of the graph construction algorithm consists of the following steps:</w:t>
      </w:r>
    </w:p>
    <w:p w:rsidR="001368CB" w:rsidRPr="007054B9" w:rsidRDefault="001368CB" w:rsidP="00DB1EA7">
      <w:pPr>
        <w:pStyle w:val="Text"/>
        <w:numPr>
          <w:ilvl w:val="0"/>
          <w:numId w:val="7"/>
        </w:numPr>
        <w:rPr>
          <w:sz w:val="18"/>
          <w:szCs w:val="18"/>
        </w:rPr>
      </w:pPr>
      <w:r w:rsidRPr="007054B9">
        <w:rPr>
          <w:sz w:val="18"/>
          <w:szCs w:val="18"/>
        </w:rPr>
        <w:t xml:space="preserve">Remove node </w:t>
      </w:r>
      <m:oMath>
        <m:r>
          <w:rPr>
            <w:rFonts w:ascii="Cambria Math" w:hAnsi="Cambria Math"/>
            <w:sz w:val="18"/>
            <w:szCs w:val="18"/>
          </w:rPr>
          <m:t>n</m:t>
        </m:r>
      </m:oMath>
      <w:r w:rsidRPr="007054B9">
        <w:rPr>
          <w:sz w:val="18"/>
          <w:szCs w:val="18"/>
        </w:rPr>
        <w:t xml:space="preserve"> with the lowest cost from the queue. Steps 2 – 4 are only executed if it is a primary node that has not already been assigned to a tree. </w:t>
      </w:r>
    </w:p>
    <w:p w:rsidR="001368CB" w:rsidRPr="007054B9" w:rsidRDefault="001368CB" w:rsidP="00DB1EA7">
      <w:pPr>
        <w:pStyle w:val="Text"/>
        <w:numPr>
          <w:ilvl w:val="0"/>
          <w:numId w:val="7"/>
        </w:numPr>
        <w:rPr>
          <w:sz w:val="18"/>
          <w:szCs w:val="18"/>
        </w:rPr>
      </w:pPr>
      <w:r w:rsidRPr="007054B9">
        <w:rPr>
          <w:sz w:val="18"/>
          <w:szCs w:val="18"/>
        </w:rPr>
        <w:t xml:space="preserve">Find the closest tree </w:t>
      </w:r>
      <m:oMath>
        <m:r>
          <w:rPr>
            <w:rFonts w:ascii="Cambria Math" w:hAnsi="Cambria Math"/>
            <w:sz w:val="18"/>
            <w:szCs w:val="18"/>
          </w:rPr>
          <m:t>t</m:t>
        </m:r>
      </m:oMath>
      <w:r w:rsidRPr="007054B9">
        <w:rPr>
          <w:sz w:val="18"/>
          <w:szCs w:val="18"/>
        </w:rPr>
        <w:t xml:space="preserve"> to </w:t>
      </w:r>
      <w:proofErr w:type="gramStart"/>
      <w:r w:rsidRPr="007054B9">
        <w:rPr>
          <w:sz w:val="18"/>
          <w:szCs w:val="18"/>
        </w:rPr>
        <w:t xml:space="preserve">node </w:t>
      </w:r>
      <m:oMath>
        <w:proofErr w:type="gramEnd"/>
        <m:r>
          <w:rPr>
            <w:rFonts w:ascii="Cambria Math" w:hAnsi="Cambria Math"/>
            <w:sz w:val="18"/>
            <w:szCs w:val="18"/>
          </w:rPr>
          <m:t>n</m:t>
        </m:r>
      </m:oMath>
      <w:r w:rsidRPr="007054B9">
        <w:rPr>
          <w:sz w:val="18"/>
          <w:szCs w:val="18"/>
        </w:rPr>
        <w:t xml:space="preserve">. </w:t>
      </w:r>
      <w:proofErr w:type="gramStart"/>
      <w:r w:rsidRPr="007054B9">
        <w:rPr>
          <w:sz w:val="18"/>
          <w:szCs w:val="18"/>
        </w:rPr>
        <w:t>Here ”</w:t>
      </w:r>
      <w:proofErr w:type="gramEnd"/>
      <w:r w:rsidRPr="007054B9">
        <w:rPr>
          <w:sz w:val="18"/>
          <w:szCs w:val="18"/>
        </w:rPr>
        <w:t xml:space="preserve">closest” is meant in the sense of minimizing our cost metric. We will refer to the node closest to n that already belongs to </w:t>
      </w:r>
      <m:oMath>
        <m:r>
          <w:rPr>
            <w:rFonts w:ascii="Cambria Math" w:hAnsi="Cambria Math"/>
            <w:sz w:val="18"/>
            <w:szCs w:val="18"/>
          </w:rPr>
          <m:t>t</m:t>
        </m:r>
      </m:oMath>
      <w:r w:rsidRPr="007054B9">
        <w:rPr>
          <w:sz w:val="18"/>
          <w:szCs w:val="18"/>
        </w:rPr>
        <w:t xml:space="preserve"> as a leaf node. </w:t>
      </w:r>
    </w:p>
    <w:p w:rsidR="001368CB" w:rsidRPr="007054B9" w:rsidRDefault="001368CB" w:rsidP="00DB1EA7">
      <w:pPr>
        <w:pStyle w:val="Text"/>
        <w:numPr>
          <w:ilvl w:val="0"/>
          <w:numId w:val="7"/>
        </w:numPr>
        <w:rPr>
          <w:sz w:val="18"/>
          <w:szCs w:val="18"/>
        </w:rPr>
      </w:pPr>
      <w:r w:rsidRPr="007054B9">
        <w:rPr>
          <w:sz w:val="18"/>
          <w:szCs w:val="18"/>
        </w:rPr>
        <w:t xml:space="preserve">Assign to tree </w:t>
      </w:r>
      <m:oMath>
        <m:r>
          <w:rPr>
            <w:rFonts w:ascii="Cambria Math" w:hAnsi="Cambria Math"/>
            <w:sz w:val="18"/>
            <w:szCs w:val="18"/>
          </w:rPr>
          <m:t>t</m:t>
        </m:r>
      </m:oMath>
      <w:r w:rsidRPr="007054B9">
        <w:rPr>
          <w:sz w:val="18"/>
          <w:szCs w:val="18"/>
        </w:rPr>
        <w:t xml:space="preserve"> all the nodes along the path from </w:t>
      </w:r>
      <m:oMath>
        <m:r>
          <w:rPr>
            <w:rFonts w:ascii="Cambria Math" w:hAnsi="Cambria Math"/>
            <w:sz w:val="18"/>
            <w:szCs w:val="18"/>
          </w:rPr>
          <m:t>n</m:t>
        </m:r>
      </m:oMath>
      <w:r w:rsidRPr="007054B9">
        <w:rPr>
          <w:sz w:val="18"/>
          <w:szCs w:val="18"/>
        </w:rPr>
        <w:t xml:space="preserve"> to the leaf node. </w:t>
      </w:r>
    </w:p>
    <w:p w:rsidR="001368CB" w:rsidRPr="007054B9" w:rsidRDefault="001368CB" w:rsidP="00DB1EA7">
      <w:pPr>
        <w:pStyle w:val="Text"/>
        <w:numPr>
          <w:ilvl w:val="0"/>
          <w:numId w:val="7"/>
        </w:numPr>
        <w:rPr>
          <w:sz w:val="18"/>
          <w:szCs w:val="18"/>
        </w:rPr>
      </w:pPr>
      <w:r w:rsidRPr="007054B9">
        <w:rPr>
          <w:sz w:val="18"/>
          <w:szCs w:val="18"/>
        </w:rPr>
        <w:t xml:space="preserve">Update the cost of all the nodes along this path. </w:t>
      </w:r>
    </w:p>
    <w:p w:rsidR="001368CB" w:rsidRPr="007054B9" w:rsidRDefault="001368CB" w:rsidP="00DB1EA7">
      <w:pPr>
        <w:pStyle w:val="Text"/>
        <w:numPr>
          <w:ilvl w:val="0"/>
          <w:numId w:val="7"/>
        </w:numPr>
        <w:rPr>
          <w:sz w:val="18"/>
          <w:szCs w:val="18"/>
        </w:rPr>
      </w:pPr>
      <w:r w:rsidRPr="007054B9">
        <w:rPr>
          <w:sz w:val="18"/>
          <w:szCs w:val="18"/>
        </w:rPr>
        <w:t xml:space="preserve">Search node </w:t>
      </w:r>
      <m:oMath>
        <m:r>
          <w:rPr>
            <w:rFonts w:ascii="Cambria Math" w:hAnsi="Cambria Math"/>
            <w:sz w:val="18"/>
            <w:szCs w:val="18"/>
          </w:rPr>
          <m:t>n's</m:t>
        </m:r>
      </m:oMath>
      <w:r w:rsidRPr="007054B9">
        <w:rPr>
          <w:sz w:val="18"/>
          <w:szCs w:val="18"/>
        </w:rPr>
        <w:t xml:space="preserve"> neighborhood for other low-cost nodes </w:t>
      </w:r>
      <w:r w:rsidRPr="007054B9">
        <w:rPr>
          <w:sz w:val="18"/>
          <w:szCs w:val="18"/>
        </w:rPr>
        <w:lastRenderedPageBreak/>
        <w:t>and add them to the priority queue.</w:t>
      </w:r>
    </w:p>
    <w:p w:rsidR="001368CB" w:rsidRPr="007054B9" w:rsidRDefault="001368CB" w:rsidP="001368CB">
      <w:pPr>
        <w:pStyle w:val="Text"/>
        <w:ind w:left="727" w:firstLine="0"/>
        <w:rPr>
          <w:sz w:val="18"/>
          <w:szCs w:val="18"/>
        </w:rPr>
      </w:pPr>
      <w:r w:rsidRPr="007054B9">
        <w:rPr>
          <w:sz w:val="18"/>
          <w:szCs w:val="18"/>
        </w:rPr>
        <w:t xml:space="preserve"> </w:t>
      </w:r>
    </w:p>
    <w:p w:rsidR="001368CB" w:rsidRPr="007054B9" w:rsidRDefault="001368CB" w:rsidP="001368CB">
      <w:pPr>
        <w:pStyle w:val="Text"/>
        <w:rPr>
          <w:sz w:val="18"/>
          <w:szCs w:val="18"/>
        </w:rPr>
      </w:pPr>
      <w:r w:rsidRPr="007054B9">
        <w:rPr>
          <w:sz w:val="18"/>
          <w:szCs w:val="18"/>
        </w:rPr>
        <w:t>We repeat this procedure until the queue is empty.</w:t>
      </w:r>
    </w:p>
    <w:p w:rsidR="001368CB" w:rsidRPr="007054B9" w:rsidRDefault="001368CB" w:rsidP="001368CB">
      <w:pPr>
        <w:pStyle w:val="Text"/>
        <w:rPr>
          <w:sz w:val="18"/>
          <w:szCs w:val="18"/>
        </w:rPr>
      </w:pPr>
    </w:p>
    <w:p w:rsidR="001368CB" w:rsidRPr="007054B9" w:rsidRDefault="001368CB" w:rsidP="001368CB">
      <w:pPr>
        <w:pStyle w:val="Text"/>
        <w:rPr>
          <w:sz w:val="18"/>
          <w:szCs w:val="18"/>
        </w:rPr>
      </w:pPr>
      <w:r w:rsidRPr="007054B9">
        <w:rPr>
          <w:sz w:val="18"/>
          <w:szCs w:val="18"/>
        </w:rPr>
        <w:t xml:space="preserve">Once a MST is generated for each </w:t>
      </w:r>
      <w:proofErr w:type="spellStart"/>
      <w:r w:rsidRPr="007054B9">
        <w:rPr>
          <w:sz w:val="18"/>
          <w:szCs w:val="18"/>
        </w:rPr>
        <w:t>microglial</w:t>
      </w:r>
      <w:proofErr w:type="spellEnd"/>
      <w:r w:rsidRPr="007054B9">
        <w:rPr>
          <w:sz w:val="18"/>
          <w:szCs w:val="18"/>
        </w:rPr>
        <w:t xml:space="preserve"> cell, interpolation is required to smooth the arbor representations. For this, all nodes that have been added to the MST are considered, with the exce</w:t>
      </w:r>
      <w:r w:rsidRPr="007054B9">
        <w:rPr>
          <w:sz w:val="18"/>
          <w:szCs w:val="18"/>
        </w:rPr>
        <w:t>p</w:t>
      </w:r>
      <w:r w:rsidRPr="007054B9">
        <w:rPr>
          <w:sz w:val="18"/>
          <w:szCs w:val="18"/>
        </w:rPr>
        <w:t>tion of the root and leaf nodes. The location of each such interm</w:t>
      </w:r>
      <w:r w:rsidRPr="007054B9">
        <w:rPr>
          <w:sz w:val="18"/>
          <w:szCs w:val="18"/>
        </w:rPr>
        <w:t>e</w:t>
      </w:r>
      <w:r w:rsidRPr="007054B9">
        <w:rPr>
          <w:sz w:val="18"/>
          <w:szCs w:val="18"/>
        </w:rPr>
        <w:t xml:space="preserve">diate node is updated to the average of its prior position, its parent position, and the position of its children. This averaging is weighted by the image intensity at each location, considering that brighter </w:t>
      </w:r>
      <w:proofErr w:type="spellStart"/>
      <w:r w:rsidRPr="007054B9">
        <w:rPr>
          <w:sz w:val="18"/>
          <w:szCs w:val="18"/>
        </w:rPr>
        <w:t>voxels</w:t>
      </w:r>
      <w:proofErr w:type="spellEnd"/>
      <w:r w:rsidRPr="007054B9">
        <w:rPr>
          <w:sz w:val="18"/>
          <w:szCs w:val="18"/>
        </w:rPr>
        <w:t xml:space="preserve"> are more likely to reside on arbors.</w:t>
      </w:r>
    </w:p>
    <w:p w:rsidR="001368CB" w:rsidRPr="007054B9" w:rsidRDefault="001368CB" w:rsidP="001368CB">
      <w:pPr>
        <w:pStyle w:val="Text"/>
        <w:rPr>
          <w:sz w:val="18"/>
          <w:szCs w:val="18"/>
        </w:rPr>
      </w:pPr>
      <w:r w:rsidRPr="007054B9">
        <w:rPr>
          <w:sz w:val="18"/>
          <w:szCs w:val="18"/>
        </w:rPr>
        <w:t>Finally, a pruning process is performed to reduce the “footprint” or artifacts of MSTs without losing important morphological d</w:t>
      </w:r>
      <w:r w:rsidRPr="007054B9">
        <w:rPr>
          <w:sz w:val="18"/>
          <w:szCs w:val="18"/>
        </w:rPr>
        <w:t>e</w:t>
      </w:r>
      <w:r w:rsidRPr="007054B9">
        <w:rPr>
          <w:sz w:val="18"/>
          <w:szCs w:val="18"/>
        </w:rPr>
        <w:t>tails. In this pruning process, each node is marked as “active” or “inactive” before any pruning actually takes place. Initially, all nodes are marked inactive. A node is marked as active if any of the following conditions are met:</w:t>
      </w:r>
    </w:p>
    <w:p w:rsidR="001368CB" w:rsidRPr="007054B9" w:rsidRDefault="001368CB" w:rsidP="001368CB">
      <w:pPr>
        <w:pStyle w:val="Text"/>
        <w:rPr>
          <w:sz w:val="18"/>
          <w:szCs w:val="18"/>
        </w:rPr>
      </w:pPr>
    </w:p>
    <w:p w:rsidR="001368CB" w:rsidRPr="007054B9" w:rsidRDefault="001368CB" w:rsidP="001368CB">
      <w:pPr>
        <w:pStyle w:val="Text"/>
        <w:rPr>
          <w:sz w:val="18"/>
          <w:szCs w:val="18"/>
        </w:rPr>
      </w:pPr>
      <w:r w:rsidRPr="007054B9">
        <w:rPr>
          <w:sz w:val="18"/>
          <w:szCs w:val="18"/>
        </w:rPr>
        <w:t>• The node is a branch point, having more than one child.</w:t>
      </w:r>
    </w:p>
    <w:p w:rsidR="001368CB" w:rsidRPr="007054B9" w:rsidRDefault="001368CB" w:rsidP="001368CB">
      <w:pPr>
        <w:pStyle w:val="Text"/>
        <w:rPr>
          <w:sz w:val="18"/>
          <w:szCs w:val="18"/>
        </w:rPr>
      </w:pPr>
      <w:r w:rsidRPr="007054B9">
        <w:rPr>
          <w:sz w:val="18"/>
          <w:szCs w:val="18"/>
        </w:rPr>
        <w:t>• The node is a leaf node, having no children.</w:t>
      </w:r>
    </w:p>
    <w:p w:rsidR="001368CB" w:rsidRPr="007054B9" w:rsidRDefault="001368CB" w:rsidP="001368CB">
      <w:pPr>
        <w:pStyle w:val="Text"/>
        <w:rPr>
          <w:sz w:val="18"/>
          <w:szCs w:val="18"/>
        </w:rPr>
      </w:pPr>
      <w:r w:rsidRPr="007054B9">
        <w:rPr>
          <w:sz w:val="18"/>
          <w:szCs w:val="18"/>
        </w:rPr>
        <w:t>• The node is a root node, having no parent.</w:t>
      </w:r>
    </w:p>
    <w:p w:rsidR="001368CB" w:rsidRPr="007054B9" w:rsidRDefault="001368CB" w:rsidP="001368CB">
      <w:pPr>
        <w:pStyle w:val="Text"/>
        <w:rPr>
          <w:sz w:val="18"/>
          <w:szCs w:val="18"/>
        </w:rPr>
      </w:pPr>
      <w:r w:rsidRPr="007054B9">
        <w:rPr>
          <w:sz w:val="18"/>
          <w:szCs w:val="18"/>
        </w:rPr>
        <w:t xml:space="preserve">• The node’s parent is inactive and its child is also inactive. </w:t>
      </w:r>
    </w:p>
    <w:p w:rsidR="001368CB" w:rsidRPr="007054B9" w:rsidRDefault="001368CB" w:rsidP="001368CB">
      <w:pPr>
        <w:pStyle w:val="Text"/>
        <w:rPr>
          <w:sz w:val="18"/>
          <w:szCs w:val="18"/>
        </w:rPr>
      </w:pPr>
    </w:p>
    <w:p w:rsidR="001368CB" w:rsidRPr="007054B9" w:rsidRDefault="001368CB" w:rsidP="001368CB">
      <w:pPr>
        <w:pStyle w:val="Text"/>
        <w:rPr>
          <w:sz w:val="18"/>
          <w:szCs w:val="18"/>
        </w:rPr>
      </w:pPr>
      <w:r w:rsidRPr="007054B9">
        <w:rPr>
          <w:sz w:val="18"/>
          <w:szCs w:val="18"/>
        </w:rPr>
        <w:t>This prevents removal of consecutive nodes, which would ot</w:t>
      </w:r>
      <w:r w:rsidRPr="007054B9">
        <w:rPr>
          <w:sz w:val="18"/>
          <w:szCs w:val="18"/>
        </w:rPr>
        <w:t>h</w:t>
      </w:r>
      <w:r w:rsidRPr="007054B9">
        <w:rPr>
          <w:sz w:val="18"/>
          <w:szCs w:val="18"/>
        </w:rPr>
        <w:t xml:space="preserve">erwise result in loss of morphological detail. A node is explicitly marked as inactive if it is a leaf node whose distance from the branch point is less than an empirically set minimum offshoot length. In our experiments, this parameter was set to 15 </w:t>
      </w:r>
      <w:proofErr w:type="spellStart"/>
      <w:r w:rsidRPr="007054B9">
        <w:rPr>
          <w:sz w:val="18"/>
          <w:szCs w:val="18"/>
        </w:rPr>
        <w:t>voxels</w:t>
      </w:r>
      <w:proofErr w:type="spellEnd"/>
      <w:r w:rsidRPr="007054B9">
        <w:rPr>
          <w:sz w:val="18"/>
          <w:szCs w:val="18"/>
        </w:rPr>
        <w:t xml:space="preserve">. This procedure results in removal of small branches that likely are tracing artifacts rather than genuine </w:t>
      </w:r>
      <w:proofErr w:type="spellStart"/>
      <w:r w:rsidRPr="007054B9">
        <w:rPr>
          <w:sz w:val="18"/>
          <w:szCs w:val="18"/>
        </w:rPr>
        <w:t>microglial</w:t>
      </w:r>
      <w:proofErr w:type="spellEnd"/>
      <w:r w:rsidRPr="007054B9">
        <w:rPr>
          <w:sz w:val="18"/>
          <w:szCs w:val="18"/>
        </w:rPr>
        <w:t xml:space="preserve"> arbor segments. Once all the nodes are marked, those marked as inactive are r</w:t>
      </w:r>
      <w:r w:rsidRPr="007054B9">
        <w:rPr>
          <w:sz w:val="18"/>
          <w:szCs w:val="18"/>
        </w:rPr>
        <w:t>e</w:t>
      </w:r>
      <w:r w:rsidRPr="007054B9">
        <w:rPr>
          <w:sz w:val="18"/>
          <w:szCs w:val="18"/>
        </w:rPr>
        <w:t>moved. Children of inactive parents are re-assigned to be children of their closest active ancestor. Finally, once pruning is complete, the MSTs are re-interpolated.</w:t>
      </w:r>
    </w:p>
    <w:p w:rsidR="001368CB" w:rsidRDefault="001368CB" w:rsidP="00DB1EA7">
      <w:pPr>
        <w:pStyle w:val="Heading2"/>
        <w:numPr>
          <w:ilvl w:val="1"/>
          <w:numId w:val="3"/>
        </w:numPr>
        <w:spacing w:before="360"/>
        <w:ind w:left="547" w:hanging="547"/>
      </w:pPr>
      <w:r>
        <w:t>Software Implementation Methods</w:t>
      </w:r>
    </w:p>
    <w:p w:rsidR="001368CB" w:rsidRPr="0083578C" w:rsidRDefault="001368CB" w:rsidP="001368CB"/>
    <w:p w:rsidR="001368CB" w:rsidRPr="007054B9" w:rsidRDefault="001368CB" w:rsidP="001368CB">
      <w:pPr>
        <w:jc w:val="both"/>
        <w:rPr>
          <w:sz w:val="18"/>
          <w:szCs w:val="18"/>
        </w:rPr>
      </w:pPr>
      <w:r w:rsidRPr="007054B9">
        <w:rPr>
          <w:sz w:val="18"/>
          <w:szCs w:val="18"/>
        </w:rPr>
        <w:t xml:space="preserve">      The proposed arbor reconstruction algorithm is implemented in C++ using widely used open source libraries including ITK for common image processing steps </w:t>
      </w:r>
      <w:r w:rsidR="00770A5A" w:rsidRPr="007054B9">
        <w:rPr>
          <w:sz w:val="18"/>
          <w:szCs w:val="18"/>
        </w:rPr>
        <w:fldChar w:fldCharType="begin" w:fldLock="1"/>
      </w:r>
      <w:r>
        <w:rPr>
          <w:sz w:val="18"/>
          <w:szCs w:val="18"/>
        </w:rPr>
        <w:instrText>ADDIN CSL_CITATION { "citationItems" : [ { "id" : "ITEM-1", "itemData" : { "author" : [ { "dropping-particle" : "", "family" : "Ibanez", "given" : "Luis", "non-dropping-particle" : "", "parse-names" : false, "suffix" : "" }, { "dropping-particle" : "", "family" : "Schroeder", "given" : "William", "non-dropping-particle" : "", "parse-names" : false, "suffix" : "" }, { "dropping-particle" : "", "family" : "Ng", "given" : "Lydia", "non-dropping-particle" : "", "parse-names" : false, "suffix" : "" }, { "dropping-particle" : "", "family" : "Cates", "given" : "Josh", "non-dropping-particle" : "", "parse-names" : false, "suffix" : "" } ], "id" : "ITEM-1", "issued" : { "date-parts" : [ [ "2003" ] ] }, "title" : "The ITK software guide", "type" : "article-journal" }, "uris" : [ "http://www.mendeley.com/documents/?uuid=1aad795a-53a0-47a2-b651-346344333194" ] } ], "mendeley" : { "previouslyFormattedCitation" : "(Ibanez &lt;i&gt;et al.&lt;/i&gt;, 2003)" }, "properties" : { "noteIndex" : 0 }, "schema" : "https://github.com/citation-style-language/schema/raw/master/csl-citation.json" }</w:instrText>
      </w:r>
      <w:r w:rsidR="00770A5A" w:rsidRPr="007054B9">
        <w:rPr>
          <w:sz w:val="18"/>
          <w:szCs w:val="18"/>
        </w:rPr>
        <w:fldChar w:fldCharType="separate"/>
      </w:r>
      <w:r w:rsidRPr="00EC3245">
        <w:rPr>
          <w:noProof/>
          <w:sz w:val="18"/>
          <w:szCs w:val="18"/>
        </w:rPr>
        <w:t xml:space="preserve">(Ibanez </w:t>
      </w:r>
      <w:r w:rsidRPr="00EC3245">
        <w:rPr>
          <w:i/>
          <w:noProof/>
          <w:sz w:val="18"/>
          <w:szCs w:val="18"/>
        </w:rPr>
        <w:t>et al.</w:t>
      </w:r>
      <w:r w:rsidRPr="00EC3245">
        <w:rPr>
          <w:noProof/>
          <w:sz w:val="18"/>
          <w:szCs w:val="18"/>
        </w:rPr>
        <w:t>, 2003)</w:t>
      </w:r>
      <w:r w:rsidR="00770A5A" w:rsidRPr="007054B9">
        <w:rPr>
          <w:sz w:val="18"/>
          <w:szCs w:val="18"/>
        </w:rPr>
        <w:fldChar w:fldCharType="end"/>
      </w:r>
      <w:r w:rsidRPr="007054B9">
        <w:rPr>
          <w:sz w:val="18"/>
          <w:szCs w:val="18"/>
        </w:rPr>
        <w:t xml:space="preserve"> and </w:t>
      </w:r>
      <w:proofErr w:type="spellStart"/>
      <w:r w:rsidRPr="007054B9">
        <w:rPr>
          <w:sz w:val="18"/>
          <w:szCs w:val="18"/>
        </w:rPr>
        <w:t>openMP</w:t>
      </w:r>
      <w:proofErr w:type="spellEnd"/>
      <w:r w:rsidRPr="007054B9">
        <w:rPr>
          <w:sz w:val="18"/>
          <w:szCs w:val="18"/>
        </w:rPr>
        <w:t xml:space="preserve"> for parallel processing </w:t>
      </w:r>
      <w:r w:rsidR="00770A5A" w:rsidRPr="007054B9">
        <w:rPr>
          <w:sz w:val="18"/>
          <w:szCs w:val="18"/>
        </w:rPr>
        <w:fldChar w:fldCharType="begin" w:fldLock="1"/>
      </w:r>
      <w:r>
        <w:rPr>
          <w:sz w:val="18"/>
          <w:szCs w:val="18"/>
        </w:rPr>
        <w:instrText>ADDIN CSL_CITATION { "citationItems" : [ { "id" : "ITEM-1", "itemData" : { "author" : [ { "dropping-particle" : "", "family" : "Dagum", "given" : "Leonardo", "non-dropping-particle" : "", "parse-names" : false, "suffix" : "" }, { "dropping-particle" : "", "family" : "Menon", "given" : "Ramesh", "non-dropping-particle" : "", "parse-names" : false, "suffix" : "" } ], "container-title" : "Computational Science &amp; Engineering, IEEE", "id" : "ITEM-1", "issue" : "1", "issued" : { "date-parts" : [ [ "1998" ] ] }, "page" : "46-55", "publisher" : "IEEE", "title" : "OpenMP: an industry standard API for shared-memory programming", "type" : "article-journal", "volume" : "5" }, "uris" : [ "http://www.mendeley.com/documents/?uuid=13fe8b7f-ef0e-42fa-9d3d-1b774c3d9b48" ] } ], "mendeley" : { "previouslyFormattedCitation" : "(Dagum and Menon, 1998)" }, "properties" : { "noteIndex" : 0 }, "schema" : "https://github.com/citation-style-language/schema/raw/master/csl-citation.json" }</w:instrText>
      </w:r>
      <w:r w:rsidR="00770A5A" w:rsidRPr="007054B9">
        <w:rPr>
          <w:sz w:val="18"/>
          <w:szCs w:val="18"/>
        </w:rPr>
        <w:fldChar w:fldCharType="separate"/>
      </w:r>
      <w:r w:rsidRPr="007054B9">
        <w:rPr>
          <w:noProof/>
          <w:sz w:val="18"/>
          <w:szCs w:val="18"/>
        </w:rPr>
        <w:t>(Dagum and Menon, 1998)</w:t>
      </w:r>
      <w:r w:rsidR="00770A5A" w:rsidRPr="007054B9">
        <w:rPr>
          <w:sz w:val="18"/>
          <w:szCs w:val="18"/>
        </w:rPr>
        <w:fldChar w:fldCharType="end"/>
      </w:r>
      <w:r w:rsidRPr="007054B9">
        <w:rPr>
          <w:sz w:val="18"/>
          <w:szCs w:val="18"/>
        </w:rPr>
        <w:t>. We used R</w:t>
      </w:r>
      <w:r w:rsidRPr="007054B9">
        <w:rPr>
          <w:sz w:val="18"/>
          <w:szCs w:val="18"/>
        </w:rPr>
        <w:t>u</w:t>
      </w:r>
      <w:r w:rsidRPr="007054B9">
        <w:rPr>
          <w:sz w:val="18"/>
          <w:szCs w:val="18"/>
        </w:rPr>
        <w:t xml:space="preserve">binstein’s KSVD library </w:t>
      </w:r>
      <w:r w:rsidR="00770A5A" w:rsidRPr="007054B9">
        <w:rPr>
          <w:sz w:val="18"/>
          <w:szCs w:val="18"/>
        </w:rPr>
        <w:fldChar w:fldCharType="begin" w:fldLock="1"/>
      </w:r>
      <w:r>
        <w:rPr>
          <w:sz w:val="18"/>
          <w:szCs w:val="18"/>
        </w:rPr>
        <w:instrText>ADDIN CSL_CITATION { "citationItems" : [ { "id" : "ITEM-1", "itemData" : { "DOI" : "10.1109/JPROC.2010.2040551", "ISSN" : "0018-9219", "abstract" : "Sparse and redundant representation modeling of data assumes an ability to describe signals as linear combinations of a few atoms from a pre-specified dictionary. As such, the choice of the dictionary that sparsifies the signals is crucial for the success of this model. In general, the choice of a proper dictionary can be done using one of two ways: i) building a sparsifying dictionary based on a mathematical model of the data, or ii) learning a dictionary to perform best on a training set. In this paper we describe the evolution of these two paradigms. As manifestations of the first approach, we cover topics such as wavelets, wavelet packets, contourlets, and curvelets, all aiming to exploit 1-D and 2-D mathematical models for constructing effective dictionaries for signals and images. Dictionary learning takes a different route, attaching the dictionary to a set of examples it is supposed to serve. From the seminal work of Field and Olshausen, through the MOD, the K-SVD, the Generalized PCA and others, this paper surveys the various options such training has to offer, up to the most recent contributions and structures.", "author" : [ { "dropping-particle" : "", "family" : "Rubinstein", "given" : "Ron", "non-dropping-particle" : "", "parse-names" : false, "suffix" : "" }, { "dropping-particle" : "", "family" : "Bruckstein", "given" : "Alfred M", "non-dropping-particle" : "", "parse-names" : false, "suffix" : "" }, { "dropping-particle" : "", "family" : "Elad", "given" : "Michael", "non-dropping-particle" : "", "parse-names" : false, "suffix" : "" } ], "container-title" : "Proceedings of the IEEE", "id" : "ITEM-1", "issue" : "6", "issued" : { "date-parts" : [ [ "2010", "6" ] ] }, "page" : "1045-1057", "shortTitle" : "Proceedings of the IEEE", "title" : "Dictionaries for Sparse Representation Modeling", "type" : "article-journal", "volume" : "98" }, "uris" : [ "http://www.mendeley.com/documents/?uuid=e93a9d9f-828d-4958-86fa-6b239e72ba7b" ] } ], "mendeley" : { "previouslyFormattedCitation" : "(Rubinstein &lt;i&gt;et al.&lt;/i&gt;, 2010)" }, "properties" : { "noteIndex" : 0 }, "schema" : "https://github.com/citation-style-language/schema/raw/master/csl-citation.json" }</w:instrText>
      </w:r>
      <w:r w:rsidR="00770A5A" w:rsidRPr="007054B9">
        <w:rPr>
          <w:sz w:val="18"/>
          <w:szCs w:val="18"/>
        </w:rPr>
        <w:fldChar w:fldCharType="separate"/>
      </w:r>
      <w:r w:rsidRPr="00EC3245">
        <w:rPr>
          <w:noProof/>
          <w:sz w:val="18"/>
          <w:szCs w:val="18"/>
        </w:rPr>
        <w:t xml:space="preserve">(Rubinstein </w:t>
      </w:r>
      <w:r w:rsidRPr="00EC3245">
        <w:rPr>
          <w:i/>
          <w:noProof/>
          <w:sz w:val="18"/>
          <w:szCs w:val="18"/>
        </w:rPr>
        <w:t>et al.</w:t>
      </w:r>
      <w:r w:rsidRPr="00EC3245">
        <w:rPr>
          <w:noProof/>
          <w:sz w:val="18"/>
          <w:szCs w:val="18"/>
        </w:rPr>
        <w:t>, 2010)</w:t>
      </w:r>
      <w:r w:rsidR="00770A5A" w:rsidRPr="007054B9">
        <w:rPr>
          <w:sz w:val="18"/>
          <w:szCs w:val="18"/>
        </w:rPr>
        <w:fldChar w:fldCharType="end"/>
      </w:r>
      <w:r w:rsidRPr="007054B9">
        <w:rPr>
          <w:sz w:val="18"/>
          <w:szCs w:val="18"/>
        </w:rPr>
        <w:t xml:space="preserve">, and Zhang’s LC-KSVD library </w:t>
      </w:r>
      <w:r w:rsidR="00770A5A" w:rsidRPr="007054B9">
        <w:rPr>
          <w:sz w:val="18"/>
          <w:szCs w:val="18"/>
        </w:rPr>
        <w:fldChar w:fldCharType="begin" w:fldLock="1"/>
      </w:r>
      <w:r>
        <w:rPr>
          <w:sz w:val="18"/>
          <w:szCs w:val="18"/>
        </w:rPr>
        <w:instrText>ADDIN CSL_CITATION { "citationItems" : [ { "id" : "ITEM-1", "itemData" : { "DOI" : "10.1109/CVPR.2010.5539989", "ISBN" : "978-1-4244-6984-0", "author" : [ { "dropping-particle" : "", "family" : "Zhang", "given" : "Qiang", "non-dropping-particle" : "", "parse-names" : false, "suffix" : "" }, { "dropping-particle" : "", "family" : "Li", "given" : "Baoxin", "non-dropping-particle" : "", "parse-names" : false, "suffix" : "" } ], "container-title" : "2010 IEEE Computer Society Conference on Computer Vision and Pattern Recognition", "id" : "ITEM-1", "issued" : { "date-parts" : [ [ "2010", "6" ] ] }, "page" : "2691-2698", "publisher" : "Ieee", "title" : "Discriminative K-SVD for dictionary learning in face recognition", "type" : "article-journal" }, "uris" : [ "http://www.mendeley.com/documents/?uuid=89132577-c126-4107-9d8c-e03ed709186c" ] } ], "mendeley" : { "previouslyFormattedCitation" : "(Zhang and Li, 2010)" }, "properties" : { "noteIndex" : 0 }, "schema" : "https://github.com/citation-style-language/schema/raw/master/csl-citation.json" }</w:instrText>
      </w:r>
      <w:r w:rsidR="00770A5A" w:rsidRPr="007054B9">
        <w:rPr>
          <w:sz w:val="18"/>
          <w:szCs w:val="18"/>
        </w:rPr>
        <w:fldChar w:fldCharType="separate"/>
      </w:r>
      <w:r w:rsidRPr="007054B9">
        <w:rPr>
          <w:noProof/>
          <w:sz w:val="18"/>
          <w:szCs w:val="18"/>
        </w:rPr>
        <w:t>(Zhang and Li, 2010)</w:t>
      </w:r>
      <w:r w:rsidR="00770A5A" w:rsidRPr="007054B9">
        <w:rPr>
          <w:sz w:val="18"/>
          <w:szCs w:val="18"/>
        </w:rPr>
        <w:fldChar w:fldCharType="end"/>
      </w:r>
      <w:r w:rsidRPr="007054B9">
        <w:rPr>
          <w:sz w:val="18"/>
          <w:szCs w:val="18"/>
        </w:rPr>
        <w:t xml:space="preserve"> in MATLAB for the di</w:t>
      </w:r>
      <w:r w:rsidRPr="007054B9">
        <w:rPr>
          <w:sz w:val="18"/>
          <w:szCs w:val="18"/>
        </w:rPr>
        <w:t>c</w:t>
      </w:r>
      <w:r w:rsidRPr="007054B9">
        <w:rPr>
          <w:sz w:val="18"/>
          <w:szCs w:val="18"/>
        </w:rPr>
        <w:t xml:space="preserve">tionary learning steps. For representing the cell reconstructions, we used the widely used SWC open source file format </w:t>
      </w:r>
      <w:r w:rsidR="00770A5A" w:rsidRPr="007054B9">
        <w:rPr>
          <w:sz w:val="18"/>
          <w:szCs w:val="18"/>
        </w:rPr>
        <w:fldChar w:fldCharType="begin" w:fldLock="1"/>
      </w:r>
      <w:r>
        <w:rPr>
          <w:sz w:val="18"/>
          <w:szCs w:val="18"/>
        </w:rPr>
        <w:instrText>ADDIN CSL_CITATION { "citationItems" : [ { "id" : "ITEM-1", "itemData" : { "ISSN" : "0165-0270", "PMID" : "9821633", "abstract" : "We have developed an on-line archive of neuronal geometry to encourage the use of realistic dendritic structures in morphometry and for neuronal modeling, located at web address www.neuro.soton.ac.uk. Initially we have included full three-dimensional representations of 87 neurons from the hippocampus, obtained following intracellular staining with biocytin and reconstruction using Neurolucida. The archive system includes a structure editor for correcting any departures from valid branching geometry and which allows simple errors in the digitisation to be corrected. The editor employs a platform-independent file format which enforces the constraints that there should be no isolated branches and no closed loops. It also incorporates software for interconversion between the archive format and those used by various neuronal reconstruction and modelling packages. The raw data from digitisation software can be included in the archive as well as edited reconstructions and any further information available. Cross-referenced tables and indexes are updated automatically and are sorted according to a number of fields including the cell type, contributor, submission date and published reference. Both the archive and the structure editor should facilitate the quantitative use of full three-dimensional reconstructions of neurons from the hippocampus and other brain regions.", "author" : [ { "dropping-particle" : "", "family" : "Cannon", "given" : "R C", "non-dropping-particle" : "", "parse-names" : false, "suffix" : "" }, { "dropping-particle" : "", "family" : "Turner", "given" : "D A", "non-dropping-particle" : "", "parse-names" : false, "suffix" : "" }, { "dropping-particle" : "", "family" : "Pyapali", "given" : "G K", "non-dropping-particle" : "", "parse-names" : false, "suffix" : "" }, { "dropping-particle" : "V", "family" : "Wheal", "given" : "H", "non-dropping-particle" : "", "parse-names" : false, "suffix" : "" } ], "container-title" : "Journal of neuroscience methods", "id" : "ITEM-1", "issue" : "1-2", "issued" : { "date-parts" : [ [ "1998", "10", "1" ] ] }, "page" : "49-54", "title" : "An on-line archive of reconstructed hippocampal neurons.", "type" : "article-journal", "volume" : "84" }, "uris" : [ "http://www.mendeley.com/documents/?uuid=7a4d978c-d0de-4eb2-a3d4-360207c311e6" ] } ], "mendeley" : { "previouslyFormattedCitation" : "(Cannon &lt;i&gt;et al.&lt;/i&gt;, 1998)" }, "properties" : { "noteIndex" : 0 }, "schema" : "https://github.com/citation-style-language/schema/raw/master/csl-citation.json" }</w:instrText>
      </w:r>
      <w:r w:rsidR="00770A5A" w:rsidRPr="007054B9">
        <w:rPr>
          <w:sz w:val="18"/>
          <w:szCs w:val="18"/>
        </w:rPr>
        <w:fldChar w:fldCharType="separate"/>
      </w:r>
      <w:r w:rsidRPr="00EC3245">
        <w:rPr>
          <w:noProof/>
          <w:sz w:val="18"/>
          <w:szCs w:val="18"/>
        </w:rPr>
        <w:t xml:space="preserve">(Cannon </w:t>
      </w:r>
      <w:r w:rsidRPr="00EC3245">
        <w:rPr>
          <w:i/>
          <w:noProof/>
          <w:sz w:val="18"/>
          <w:szCs w:val="18"/>
        </w:rPr>
        <w:t>et al.</w:t>
      </w:r>
      <w:r w:rsidRPr="00EC3245">
        <w:rPr>
          <w:noProof/>
          <w:sz w:val="18"/>
          <w:szCs w:val="18"/>
        </w:rPr>
        <w:t>, 1998)</w:t>
      </w:r>
      <w:r w:rsidR="00770A5A" w:rsidRPr="007054B9">
        <w:rPr>
          <w:sz w:val="18"/>
          <w:szCs w:val="18"/>
        </w:rPr>
        <w:fldChar w:fldCharType="end"/>
      </w:r>
      <w:r w:rsidRPr="007054B9">
        <w:rPr>
          <w:sz w:val="18"/>
          <w:szCs w:val="18"/>
        </w:rPr>
        <w:t>. The design of our algorithm guarantees that the arbor r</w:t>
      </w:r>
      <w:r w:rsidRPr="007054B9">
        <w:rPr>
          <w:sz w:val="18"/>
          <w:szCs w:val="18"/>
        </w:rPr>
        <w:t>e</w:t>
      </w:r>
      <w:r w:rsidRPr="007054B9">
        <w:rPr>
          <w:sz w:val="18"/>
          <w:szCs w:val="18"/>
        </w:rPr>
        <w:t>constructions will be trees (no cycles).</w:t>
      </w:r>
    </w:p>
    <w:p w:rsidR="001368CB" w:rsidRDefault="001368CB" w:rsidP="001368CB">
      <w:r w:rsidRPr="007054B9">
        <w:rPr>
          <w:sz w:val="18"/>
          <w:szCs w:val="18"/>
        </w:rPr>
        <w:t xml:space="preserve">     The algorithms described above can be used for reconstructing individual 3-D image fields from the </w:t>
      </w:r>
      <w:proofErr w:type="spellStart"/>
      <w:r w:rsidRPr="007054B9">
        <w:rPr>
          <w:sz w:val="18"/>
          <w:szCs w:val="18"/>
        </w:rPr>
        <w:t>confocal</w:t>
      </w:r>
      <w:proofErr w:type="spellEnd"/>
      <w:r w:rsidRPr="007054B9">
        <w:rPr>
          <w:sz w:val="18"/>
          <w:szCs w:val="18"/>
        </w:rPr>
        <w:t xml:space="preserve"> microscope that fit into the computer’s memory. Analyzing the large mosaic fields like Figure 1 requires a more scalable implementation that is not limited by the computer memory. One idea in this regard is to trace the cells in the individual tiles, and then stitch together the resul</w:t>
      </w:r>
      <w:r w:rsidRPr="007054B9">
        <w:rPr>
          <w:sz w:val="18"/>
          <w:szCs w:val="18"/>
        </w:rPr>
        <w:t>t</w:t>
      </w:r>
      <w:r w:rsidRPr="007054B9">
        <w:rPr>
          <w:sz w:val="18"/>
          <w:szCs w:val="18"/>
        </w:rPr>
        <w:t>ing traces across the image boundaries. This task is extremely di</w:t>
      </w:r>
      <w:r w:rsidRPr="007054B9">
        <w:rPr>
          <w:sz w:val="18"/>
          <w:szCs w:val="18"/>
        </w:rPr>
        <w:t>f</w:t>
      </w:r>
      <w:r w:rsidRPr="007054B9">
        <w:rPr>
          <w:sz w:val="18"/>
          <w:szCs w:val="18"/>
        </w:rPr>
        <w:t xml:space="preserve">ficult, and a reliable method does not exist. With this in mind, we developed an indefinitely scalable “dice &amp; trace” implementation that works as follows. The seamless mosaic image is divided into small “dices.” Each dice is a small 3-D image that is carved out </w:t>
      </w:r>
      <w:r w:rsidRPr="007054B9">
        <w:rPr>
          <w:sz w:val="18"/>
          <w:szCs w:val="18"/>
        </w:rPr>
        <w:lastRenderedPageBreak/>
        <w:t xml:space="preserve">from the mosaic, centered on one </w:t>
      </w:r>
      <w:proofErr w:type="spellStart"/>
      <w:r w:rsidRPr="007054B9">
        <w:rPr>
          <w:sz w:val="18"/>
          <w:szCs w:val="18"/>
        </w:rPr>
        <w:t>microglial</w:t>
      </w:r>
      <w:proofErr w:type="spellEnd"/>
      <w:r w:rsidRPr="007054B9">
        <w:rPr>
          <w:sz w:val="18"/>
          <w:szCs w:val="18"/>
        </w:rPr>
        <w:t xml:space="preserve"> cell, and just large enough to include the cell completely. Each dice may contain more than one cell, or parts thereof.  The size of the dice can be easily specified, and for the current experiments it was set to</w:t>
      </w:r>
      <m:oMath>
        <m:r>
          <w:rPr>
            <w:rFonts w:ascii="Cambria Math" w:hAnsi="Cambria Math"/>
            <w:sz w:val="18"/>
            <w:szCs w:val="18"/>
          </w:rPr>
          <m:t xml:space="preserve"> 600×600×300</m:t>
        </m:r>
      </m:oMath>
      <w:r w:rsidRPr="007054B9">
        <w:rPr>
          <w:sz w:val="18"/>
          <w:szCs w:val="18"/>
        </w:rPr>
        <w:t>. The size of the dice was chosen sufficiently large so that we don’t clip any arbors while carving the image. We run the multi-arbor reconstruction algorithm over each dice, but only r</w:t>
      </w:r>
      <w:r w:rsidRPr="007054B9">
        <w:rPr>
          <w:sz w:val="18"/>
          <w:szCs w:val="18"/>
        </w:rPr>
        <w:t>e</w:t>
      </w:r>
      <w:r w:rsidRPr="007054B9">
        <w:rPr>
          <w:sz w:val="18"/>
          <w:szCs w:val="18"/>
        </w:rPr>
        <w:t>tain the reconstruction for the cell in the center of the dice. These retained traces are then assembled together to form the reconstru</w:t>
      </w:r>
      <w:r w:rsidRPr="007054B9">
        <w:rPr>
          <w:sz w:val="18"/>
          <w:szCs w:val="18"/>
        </w:rPr>
        <w:t>c</w:t>
      </w:r>
      <w:r w:rsidRPr="007054B9">
        <w:rPr>
          <w:sz w:val="18"/>
          <w:szCs w:val="18"/>
        </w:rPr>
        <w:t>tion results for the large mosaic image. This approach has the di</w:t>
      </w:r>
      <w:r w:rsidRPr="007054B9">
        <w:rPr>
          <w:sz w:val="18"/>
          <w:szCs w:val="18"/>
        </w:rPr>
        <w:t>s</w:t>
      </w:r>
      <w:r w:rsidRPr="007054B9">
        <w:rPr>
          <w:sz w:val="18"/>
          <w:szCs w:val="18"/>
        </w:rPr>
        <w:t>advantage of performing repeated tracing of cells, since the reco</w:t>
      </w:r>
      <w:r w:rsidRPr="007054B9">
        <w:rPr>
          <w:sz w:val="18"/>
          <w:szCs w:val="18"/>
        </w:rPr>
        <w:t>n</w:t>
      </w:r>
      <w:r w:rsidRPr="007054B9">
        <w:rPr>
          <w:sz w:val="18"/>
          <w:szCs w:val="18"/>
        </w:rPr>
        <w:t>structed non-center cells in each dice are discarded. This is co</w:t>
      </w:r>
      <w:r w:rsidRPr="007054B9">
        <w:rPr>
          <w:sz w:val="18"/>
          <w:szCs w:val="18"/>
        </w:rPr>
        <w:t>m</w:t>
      </w:r>
      <w:r w:rsidRPr="007054B9">
        <w:rPr>
          <w:sz w:val="18"/>
          <w:szCs w:val="18"/>
        </w:rPr>
        <w:t>pensated adequately by the fact that dices can be processed in pa</w:t>
      </w:r>
      <w:r w:rsidRPr="007054B9">
        <w:rPr>
          <w:sz w:val="18"/>
          <w:szCs w:val="18"/>
        </w:rPr>
        <w:t>r</w:t>
      </w:r>
      <w:r w:rsidRPr="007054B9">
        <w:rPr>
          <w:sz w:val="18"/>
          <w:szCs w:val="18"/>
        </w:rPr>
        <w:t>allel by assigning one computing thread per dice, giving this a</w:t>
      </w:r>
      <w:r w:rsidRPr="007054B9">
        <w:rPr>
          <w:sz w:val="18"/>
          <w:szCs w:val="18"/>
        </w:rPr>
        <w:t>p</w:t>
      </w:r>
      <w:r w:rsidRPr="007054B9">
        <w:rPr>
          <w:sz w:val="18"/>
          <w:szCs w:val="18"/>
        </w:rPr>
        <w:t xml:space="preserve">proach the advantage of unlimited scalability.  The total time to compute each dice is roughly 5-8 </w:t>
      </w:r>
      <w:proofErr w:type="spellStart"/>
      <w:r w:rsidRPr="007054B9">
        <w:rPr>
          <w:sz w:val="18"/>
          <w:szCs w:val="18"/>
        </w:rPr>
        <w:t>mins</w:t>
      </w:r>
      <w:proofErr w:type="spellEnd"/>
      <w:r w:rsidRPr="007054B9">
        <w:rPr>
          <w:sz w:val="18"/>
          <w:szCs w:val="18"/>
        </w:rPr>
        <w:t xml:space="preserve"> on a Dell </w:t>
      </w:r>
      <w:proofErr w:type="spellStart"/>
      <w:r w:rsidRPr="007054B9">
        <w:rPr>
          <w:sz w:val="18"/>
          <w:szCs w:val="18"/>
        </w:rPr>
        <w:t>PowerEdge</w:t>
      </w:r>
      <w:proofErr w:type="spellEnd"/>
      <w:r w:rsidRPr="007054B9">
        <w:rPr>
          <w:sz w:val="18"/>
          <w:szCs w:val="18"/>
        </w:rPr>
        <w:t xml:space="preserve"> server with Intel Xeon</w:t>
      </w:r>
      <w:r w:rsidRPr="007054B9">
        <w:rPr>
          <w:sz w:val="18"/>
          <w:szCs w:val="18"/>
          <w:vertAlign w:val="superscript"/>
        </w:rPr>
        <w:t>(R)</w:t>
      </w:r>
      <w:r w:rsidRPr="007054B9">
        <w:rPr>
          <w:sz w:val="18"/>
          <w:szCs w:val="18"/>
        </w:rPr>
        <w:t xml:space="preserve"> 4870 2.4GHz processors</w:t>
      </w:r>
      <w:bookmarkStart w:id="1" w:name="_GoBack"/>
      <w:bookmarkEnd w:id="1"/>
      <w:r w:rsidRPr="007054B9">
        <w:rPr>
          <w:sz w:val="18"/>
          <w:szCs w:val="18"/>
        </w:rPr>
        <w:t xml:space="preserve"> with 500GB RAM, and this includes time for seed detection and tracing each dice. If this process was done using the traditional approaches then the time taken for the image with 3,300 cells would be 412.5 hours, howe</w:t>
      </w:r>
      <w:r w:rsidRPr="007054B9">
        <w:rPr>
          <w:sz w:val="18"/>
          <w:szCs w:val="18"/>
        </w:rPr>
        <w:t>v</w:t>
      </w:r>
      <w:r w:rsidRPr="007054B9">
        <w:rPr>
          <w:sz w:val="18"/>
          <w:szCs w:val="18"/>
        </w:rPr>
        <w:t>er with our approach the time taken is 5.2 hours that is much better than the traditional approaches.</w:t>
      </w:r>
      <w:r w:rsidRPr="001368CB">
        <w:t xml:space="preserve"> </w:t>
      </w:r>
    </w:p>
    <w:p w:rsidR="001368CB" w:rsidRDefault="001368CB" w:rsidP="001368CB"/>
    <w:p w:rsidR="001368CB" w:rsidRDefault="002E095E" w:rsidP="001368CB">
      <w:ins w:id="2" w:author="Megjhani, Murad" w:date="2014-12-02T17:37:00Z">
        <w:r>
          <w:t>Appendix A</w:t>
        </w:r>
      </w:ins>
    </w:p>
    <w:p w:rsidR="001368CB" w:rsidRDefault="001368CB" w:rsidP="001368CB">
      <w:pPr>
        <w:pStyle w:val="FootnoteText"/>
        <w:rPr>
          <w:sz w:val="18"/>
          <w:szCs w:val="18"/>
        </w:rPr>
      </w:pPr>
    </w:p>
    <w:tbl>
      <w:tblPr>
        <w:tblStyle w:val="TableGrid"/>
        <w:tblW w:w="0" w:type="auto"/>
        <w:tblInd w:w="198" w:type="dxa"/>
        <w:tblLook w:val="04A0"/>
      </w:tblPr>
      <w:tblGrid>
        <w:gridCol w:w="4750"/>
      </w:tblGrid>
      <w:tr w:rsidR="001368CB" w:rsidRPr="001368CB" w:rsidTr="007F66B0">
        <w:trPr>
          <w:trHeight w:val="5023"/>
        </w:trPr>
        <w:tc>
          <w:tcPr>
            <w:tcW w:w="4750" w:type="dxa"/>
          </w:tcPr>
          <w:p w:rsidR="001368CB" w:rsidRPr="001368CB" w:rsidRDefault="001368CB" w:rsidP="001368CB">
            <w:pPr>
              <w:autoSpaceDE w:val="0"/>
              <w:autoSpaceDN w:val="0"/>
              <w:adjustRightInd w:val="0"/>
              <w:rPr>
                <w:rFonts w:ascii="Times New Roman" w:hAnsi="Times New Roman" w:cs="Times New Roman"/>
                <w:i/>
                <w:sz w:val="18"/>
                <w:szCs w:val="18"/>
              </w:rPr>
            </w:pPr>
            <w:r w:rsidRPr="001368CB">
              <w:rPr>
                <w:rFonts w:ascii="Times New Roman" w:hAnsi="Times New Roman" w:cs="Times New Roman"/>
                <w:b/>
                <w:i/>
                <w:sz w:val="18"/>
                <w:szCs w:val="18"/>
              </w:rPr>
              <w:t xml:space="preserve">Algorithm </w:t>
            </w:r>
            <w:r>
              <w:rPr>
                <w:rFonts w:ascii="Times New Roman" w:hAnsi="Times New Roman" w:cs="Times New Roman"/>
                <w:b/>
                <w:i/>
                <w:sz w:val="18"/>
                <w:szCs w:val="18"/>
              </w:rPr>
              <w:t>1</w:t>
            </w:r>
            <w:r w:rsidRPr="001368CB">
              <w:rPr>
                <w:rFonts w:ascii="Times New Roman" w:hAnsi="Times New Roman" w:cs="Times New Roman"/>
                <w:i/>
                <w:sz w:val="18"/>
                <w:szCs w:val="18"/>
              </w:rPr>
              <w:t xml:space="preserve"> </w:t>
            </w:r>
            <w:r>
              <w:rPr>
                <w:rFonts w:ascii="Times New Roman" w:hAnsi="Times New Roman" w:cs="Times New Roman"/>
                <w:i/>
                <w:sz w:val="18"/>
                <w:szCs w:val="18"/>
              </w:rPr>
              <w:t>Detect Seed Points</w:t>
            </w:r>
          </w:p>
          <w:p w:rsidR="001368CB" w:rsidRPr="001368CB" w:rsidRDefault="001368CB" w:rsidP="007F66B0">
            <w:pPr>
              <w:pStyle w:val="Text"/>
              <w:ind w:firstLine="0"/>
              <w:jc w:val="left"/>
              <w:rPr>
                <w:rFonts w:ascii="Times New Roman" w:hAnsi="Times New Roman" w:cs="Times New Roman"/>
                <w:sz w:val="18"/>
                <w:szCs w:val="18"/>
              </w:rPr>
            </w:pPr>
            <w:r w:rsidRPr="001368CB">
              <w:rPr>
                <w:rFonts w:ascii="Times New Roman" w:hAnsi="Times New Roman" w:cs="Times New Roman"/>
                <w:b/>
                <w:sz w:val="18"/>
                <w:szCs w:val="18"/>
              </w:rPr>
              <w:t>Goal :</w:t>
            </w:r>
            <w:r w:rsidRPr="001368CB">
              <w:rPr>
                <w:rFonts w:ascii="Times New Roman" w:hAnsi="Times New Roman" w:cs="Times New Roman"/>
                <w:sz w:val="18"/>
                <w:szCs w:val="18"/>
              </w:rPr>
              <w:t xml:space="preserve"> To obtain seed points given the dictionary </w:t>
            </w:r>
            <m:oMath>
              <m:r>
                <m:rPr>
                  <m:sty m:val="p"/>
                </m:rPr>
                <w:rPr>
                  <w:rFonts w:ascii="Cambria Math" w:hAnsi="Times New Roman" w:cs="Times New Roman"/>
                  <w:sz w:val="18"/>
                  <w:szCs w:val="18"/>
                </w:rPr>
                <m:t>D</m:t>
              </m:r>
            </m:oMath>
            <w:r w:rsidRPr="001368CB">
              <w:rPr>
                <w:rFonts w:ascii="Times New Roman" w:hAnsi="Times New Roman" w:cs="Times New Roman"/>
                <w:sz w:val="18"/>
                <w:szCs w:val="18"/>
              </w:rPr>
              <w:t xml:space="preserve"> and weights of classifier </w:t>
            </w:r>
            <m:oMath>
              <m:r>
                <m:rPr>
                  <m:sty m:val="p"/>
                </m:rPr>
                <w:rPr>
                  <w:rFonts w:ascii="Cambria Math" w:hAnsi="Times New Roman" w:cs="Times New Roman"/>
                  <w:sz w:val="18"/>
                  <w:szCs w:val="18"/>
                </w:rPr>
                <m:t>W</m:t>
              </m:r>
            </m:oMath>
          </w:p>
          <w:p w:rsidR="001368CB" w:rsidRPr="001368CB" w:rsidRDefault="001368CB" w:rsidP="007F66B0">
            <w:pPr>
              <w:pStyle w:val="Text"/>
              <w:jc w:val="left"/>
              <w:rPr>
                <w:rFonts w:ascii="Times New Roman" w:hAnsi="Times New Roman" w:cs="Times New Roman"/>
                <w:sz w:val="18"/>
                <w:szCs w:val="18"/>
              </w:rPr>
            </w:pPr>
          </w:p>
          <w:p w:rsidR="001368CB" w:rsidRPr="001368CB" w:rsidRDefault="001368CB" w:rsidP="007F66B0">
            <w:pPr>
              <w:pStyle w:val="Text"/>
              <w:ind w:firstLine="0"/>
              <w:jc w:val="left"/>
              <w:rPr>
                <w:rFonts w:ascii="Times New Roman" w:hAnsi="Times New Roman" w:cs="Times New Roman"/>
                <w:sz w:val="18"/>
                <w:szCs w:val="18"/>
              </w:rPr>
            </w:pPr>
            <w:r w:rsidRPr="001368CB">
              <w:rPr>
                <w:rFonts w:ascii="Times New Roman" w:hAnsi="Times New Roman" w:cs="Times New Roman"/>
                <w:b/>
                <w:sz w:val="18"/>
                <w:szCs w:val="18"/>
              </w:rPr>
              <w:t>Step 1</w:t>
            </w:r>
            <w:r w:rsidRPr="001368CB">
              <w:rPr>
                <w:rFonts w:ascii="Times New Roman" w:hAnsi="Times New Roman" w:cs="Times New Roman"/>
                <w:sz w:val="18"/>
                <w:szCs w:val="18"/>
              </w:rPr>
              <w:t>: For each pixel in the image</w:t>
            </w:r>
            <m:oMath>
              <m:r>
                <w:rPr>
                  <w:rFonts w:ascii="Cambria Math" w:hAnsi="Times New Roman" w:cs="Times New Roman"/>
                  <w:sz w:val="18"/>
                  <w:szCs w:val="18"/>
                </w:rPr>
                <m:t xml:space="preserve"> </m:t>
              </m:r>
              <m:r>
                <w:rPr>
                  <w:rFonts w:ascii="Cambria Math" w:hAnsi="Cambria Math" w:cs="Times New Roman"/>
                  <w:sz w:val="18"/>
                  <w:szCs w:val="18"/>
                </w:rPr>
                <m:t>I</m:t>
              </m:r>
              <m:r>
                <w:rPr>
                  <w:rFonts w:ascii="Cambria Math" w:hAnsi="Times New Roman" w:cs="Times New Roman"/>
                  <w:sz w:val="18"/>
                  <w:szCs w:val="18"/>
                </w:rPr>
                <m:t>(</m:t>
              </m:r>
              <m:r>
                <w:rPr>
                  <w:rFonts w:ascii="Cambria Math" w:hAnsi="Cambria Math" w:cs="Times New Roman"/>
                  <w:sz w:val="18"/>
                  <w:szCs w:val="18"/>
                </w:rPr>
                <m:t>x</m:t>
              </m:r>
              <m:r>
                <w:rPr>
                  <w:rFonts w:ascii="Cambria Math" w:hAnsi="Times New Roman" w:cs="Times New Roman"/>
                  <w:sz w:val="18"/>
                  <w:szCs w:val="18"/>
                </w:rPr>
                <m:t>,</m:t>
              </m:r>
              <m:r>
                <w:rPr>
                  <w:rFonts w:ascii="Cambria Math" w:hAnsi="Cambria Math" w:cs="Times New Roman"/>
                  <w:sz w:val="18"/>
                  <w:szCs w:val="18"/>
                </w:rPr>
                <m:t>y</m:t>
              </m:r>
              <m:r>
                <w:rPr>
                  <w:rFonts w:ascii="Cambria Math" w:hAnsi="Times New Roman" w:cs="Times New Roman"/>
                  <w:sz w:val="18"/>
                  <w:szCs w:val="18"/>
                </w:rPr>
                <m:t>,</m:t>
              </m:r>
              <m:r>
                <w:rPr>
                  <w:rFonts w:ascii="Cambria Math" w:hAnsi="Cambria Math" w:cs="Times New Roman"/>
                  <w:sz w:val="18"/>
                  <w:szCs w:val="18"/>
                </w:rPr>
                <m:t>z</m:t>
              </m:r>
              <m:r>
                <w:rPr>
                  <w:rFonts w:ascii="Cambria Math" w:hAnsi="Times New Roman" w:cs="Times New Roman"/>
                  <w:sz w:val="18"/>
                  <w:szCs w:val="18"/>
                </w:rPr>
                <m:t>)</m:t>
              </m:r>
            </m:oMath>
            <w:r w:rsidRPr="001368CB">
              <w:rPr>
                <w:rFonts w:ascii="Times New Roman" w:hAnsi="Times New Roman" w:cs="Times New Roman"/>
                <w:sz w:val="18"/>
                <w:szCs w:val="18"/>
              </w:rPr>
              <w:t>, extract the wi</w:t>
            </w:r>
            <w:r w:rsidRPr="001368CB">
              <w:rPr>
                <w:rFonts w:ascii="Times New Roman" w:hAnsi="Times New Roman" w:cs="Times New Roman"/>
                <w:sz w:val="18"/>
                <w:szCs w:val="18"/>
              </w:rPr>
              <w:t>n</w:t>
            </w:r>
            <w:r w:rsidRPr="001368CB">
              <w:rPr>
                <w:rFonts w:ascii="Times New Roman" w:hAnsi="Times New Roman" w:cs="Times New Roman"/>
                <w:sz w:val="18"/>
                <w:szCs w:val="18"/>
              </w:rPr>
              <w:t>dow centered at the pixel. (To reduce the computation cost, we have</w:t>
            </w:r>
            <w:r w:rsidR="007F66B0">
              <w:rPr>
                <w:rFonts w:ascii="Times New Roman" w:hAnsi="Times New Roman" w:cs="Times New Roman"/>
                <w:color w:val="FF0000"/>
                <w:sz w:val="18"/>
                <w:szCs w:val="18"/>
              </w:rPr>
              <w:t xml:space="preserve"> applied </w:t>
            </w:r>
            <w:proofErr w:type="spellStart"/>
            <w:r w:rsidRPr="001368CB">
              <w:rPr>
                <w:rFonts w:ascii="Times New Roman" w:hAnsi="Times New Roman" w:cs="Times New Roman"/>
                <w:sz w:val="18"/>
                <w:szCs w:val="18"/>
              </w:rPr>
              <w:t>binarized</w:t>
            </w:r>
            <w:proofErr w:type="spellEnd"/>
            <w:r w:rsidRPr="001368CB">
              <w:rPr>
                <w:rFonts w:ascii="Times New Roman" w:hAnsi="Times New Roman" w:cs="Times New Roman"/>
                <w:sz w:val="18"/>
                <w:szCs w:val="18"/>
              </w:rPr>
              <w:t xml:space="preserve"> </w:t>
            </w:r>
            <w:r w:rsidR="007F66B0">
              <w:rPr>
                <w:rFonts w:ascii="Times New Roman" w:hAnsi="Times New Roman" w:cs="Times New Roman"/>
                <w:sz w:val="18"/>
                <w:szCs w:val="18"/>
              </w:rPr>
              <w:t xml:space="preserve">mask </w:t>
            </w:r>
            <w:r w:rsidRPr="001368CB">
              <w:rPr>
                <w:rFonts w:ascii="Times New Roman" w:hAnsi="Times New Roman" w:cs="Times New Roman"/>
                <w:sz w:val="18"/>
                <w:szCs w:val="18"/>
              </w:rPr>
              <w:t>and overestimated the for</w:t>
            </w:r>
            <w:r w:rsidRPr="001368CB">
              <w:rPr>
                <w:rFonts w:ascii="Times New Roman" w:hAnsi="Times New Roman" w:cs="Times New Roman"/>
                <w:sz w:val="18"/>
                <w:szCs w:val="18"/>
              </w:rPr>
              <w:t>e</w:t>
            </w:r>
            <w:r w:rsidRPr="001368CB">
              <w:rPr>
                <w:rFonts w:ascii="Times New Roman" w:hAnsi="Times New Roman" w:cs="Times New Roman"/>
                <w:sz w:val="18"/>
                <w:szCs w:val="18"/>
              </w:rPr>
              <w:t>ground by reducing the threshold value).</w:t>
            </w:r>
          </w:p>
          <w:p w:rsidR="001368CB" w:rsidRPr="001368CB" w:rsidRDefault="001368CB" w:rsidP="007F66B0">
            <w:pPr>
              <w:pStyle w:val="Text"/>
              <w:ind w:firstLine="0"/>
              <w:jc w:val="left"/>
              <w:rPr>
                <w:rFonts w:ascii="Times New Roman" w:hAnsi="Times New Roman" w:cs="Times New Roman"/>
                <w:sz w:val="18"/>
                <w:szCs w:val="18"/>
              </w:rPr>
            </w:pPr>
            <w:r w:rsidRPr="001368CB">
              <w:rPr>
                <w:rFonts w:ascii="Times New Roman" w:hAnsi="Times New Roman" w:cs="Times New Roman"/>
                <w:b/>
                <w:sz w:val="18"/>
                <w:szCs w:val="18"/>
              </w:rPr>
              <w:t>Step 2</w:t>
            </w:r>
            <w:r w:rsidRPr="001368CB">
              <w:rPr>
                <w:rFonts w:ascii="Times New Roman" w:hAnsi="Times New Roman" w:cs="Times New Roman"/>
                <w:sz w:val="18"/>
                <w:szCs w:val="18"/>
              </w:rPr>
              <w:t>: Get Sparse Features using OMP by solving the below equation</w:t>
            </w:r>
          </w:p>
          <w:p w:rsidR="007F66B0" w:rsidRPr="007F66B0" w:rsidRDefault="007F66B0" w:rsidP="007F66B0">
            <w:pPr>
              <w:pStyle w:val="Text"/>
              <w:ind w:left="202" w:firstLine="0"/>
              <w:jc w:val="left"/>
              <w:rPr>
                <w:color w:val="FF0000"/>
                <w:sz w:val="18"/>
                <w:szCs w:val="18"/>
              </w:rPr>
            </w:pPr>
            <m:oMathPara>
              <m:oMath>
                <m:r>
                  <m:rPr>
                    <m:sty m:val="p"/>
                  </m:rPr>
                  <w:rPr>
                    <w:rFonts w:ascii="Cambria Math" w:hAnsi="Cambria Math"/>
                    <w:color w:val="FF0000"/>
                    <w:sz w:val="18"/>
                    <w:szCs w:val="18"/>
                  </w:rPr>
                  <m:t>&lt;</m:t>
                </m:r>
                <m:sSup>
                  <m:sSupPr>
                    <m:ctrlPr>
                      <w:rPr>
                        <w:rFonts w:ascii="Cambria Math" w:hAnsi="Cambria Math"/>
                        <w:i/>
                        <w:color w:val="FF0000"/>
                        <w:sz w:val="18"/>
                        <w:szCs w:val="18"/>
                      </w:rPr>
                    </m:ctrlPr>
                  </m:sSupPr>
                  <m:e>
                    <m:r>
                      <w:rPr>
                        <w:rFonts w:ascii="Cambria Math" w:hAnsi="Cambria Math"/>
                        <w:color w:val="FF0000"/>
                        <w:sz w:val="18"/>
                        <w:szCs w:val="18"/>
                      </w:rPr>
                      <m:t>D</m:t>
                    </m:r>
                  </m:e>
                  <m:sup>
                    <m:r>
                      <w:rPr>
                        <w:rFonts w:ascii="Cambria Math" w:hAnsi="Cambria Math"/>
                        <w:color w:val="FF0000"/>
                        <w:sz w:val="18"/>
                        <w:szCs w:val="18"/>
                      </w:rPr>
                      <m:t>'</m:t>
                    </m:r>
                  </m:sup>
                </m:sSup>
                <m:r>
                  <w:rPr>
                    <w:rFonts w:ascii="Cambria Math" w:hAnsi="Cambria Math"/>
                    <w:color w:val="FF0000"/>
                    <w:sz w:val="18"/>
                    <w:szCs w:val="18"/>
                  </w:rPr>
                  <m:t>,</m:t>
                </m:r>
                <m:r>
                  <m:rPr>
                    <m:sty m:val="p"/>
                  </m:rPr>
                  <w:rPr>
                    <w:rFonts w:ascii="Cambria Math" w:hAnsi="Cambria Math"/>
                    <w:color w:val="FF0000"/>
                    <w:sz w:val="18"/>
                    <w:szCs w:val="18"/>
                  </w:rPr>
                  <m:t>Γ</m:t>
                </m:r>
                <m:r>
                  <w:rPr>
                    <w:rFonts w:ascii="Cambria Math" w:hAnsi="Cambria Math"/>
                    <w:color w:val="FF0000"/>
                    <w:sz w:val="18"/>
                    <w:szCs w:val="18"/>
                  </w:rPr>
                  <m:t>&gt; =</m:t>
                </m:r>
                <m:func>
                  <m:funcPr>
                    <m:ctrlPr>
                      <w:rPr>
                        <w:rFonts w:ascii="Cambria Math" w:hAnsi="Cambria Math"/>
                        <w:color w:val="FF0000"/>
                        <w:sz w:val="18"/>
                        <w:szCs w:val="18"/>
                      </w:rPr>
                    </m:ctrlPr>
                  </m:funcPr>
                  <m:fName>
                    <m:r>
                      <m:rPr>
                        <m:sty m:val="p"/>
                      </m:rPr>
                      <w:rPr>
                        <w:rFonts w:ascii="Cambria Math" w:hAnsi="Cambria Math"/>
                        <w:color w:val="FF0000"/>
                        <w:sz w:val="18"/>
                        <w:szCs w:val="18"/>
                      </w:rPr>
                      <m:t>arg</m:t>
                    </m:r>
                  </m:fName>
                  <m:e>
                    <m:func>
                      <m:funcPr>
                        <m:ctrlPr>
                          <w:rPr>
                            <w:rFonts w:ascii="Cambria Math" w:hAnsi="Cambria Math"/>
                            <w:color w:val="FF0000"/>
                            <w:sz w:val="18"/>
                            <w:szCs w:val="18"/>
                          </w:rPr>
                        </m:ctrlPr>
                      </m:funcPr>
                      <m:fName>
                        <m:limLow>
                          <m:limLowPr>
                            <m:ctrlPr>
                              <w:rPr>
                                <w:rFonts w:ascii="Cambria Math" w:hAnsi="Cambria Math"/>
                                <w:color w:val="FF0000"/>
                                <w:sz w:val="18"/>
                                <w:szCs w:val="18"/>
                              </w:rPr>
                            </m:ctrlPr>
                          </m:limLowPr>
                          <m:e>
                            <m:r>
                              <m:rPr>
                                <m:sty m:val="p"/>
                              </m:rPr>
                              <w:rPr>
                                <w:rFonts w:ascii="Cambria Math" w:hAnsi="Cambria Math"/>
                                <w:color w:val="FF0000"/>
                                <w:sz w:val="18"/>
                                <w:szCs w:val="18"/>
                              </w:rPr>
                              <m:t>min</m:t>
                            </m:r>
                          </m:e>
                          <m:lim>
                            <m:sSup>
                              <m:sSupPr>
                                <m:ctrlPr>
                                  <w:rPr>
                                    <w:rFonts w:ascii="Cambria Math" w:hAnsi="Cambria Math"/>
                                    <w:i/>
                                    <w:color w:val="FF0000"/>
                                    <w:sz w:val="18"/>
                                    <w:szCs w:val="18"/>
                                  </w:rPr>
                                </m:ctrlPr>
                              </m:sSupPr>
                              <m:e>
                                <m:r>
                                  <w:rPr>
                                    <w:rFonts w:ascii="Cambria Math" w:hAnsi="Cambria Math"/>
                                    <w:color w:val="FF0000"/>
                                    <w:sz w:val="18"/>
                                    <w:szCs w:val="18"/>
                                  </w:rPr>
                                  <m:t>D</m:t>
                                </m:r>
                              </m:e>
                              <m:sup>
                                <m:r>
                                  <w:rPr>
                                    <w:rFonts w:ascii="Cambria Math" w:hAnsi="Cambria Math"/>
                                    <w:color w:val="FF0000"/>
                                    <w:sz w:val="18"/>
                                    <w:szCs w:val="18"/>
                                  </w:rPr>
                                  <m:t>'</m:t>
                                </m:r>
                              </m:sup>
                            </m:sSup>
                            <m:r>
                              <m:rPr>
                                <m:sty m:val="p"/>
                              </m:rPr>
                              <w:rPr>
                                <w:rFonts w:ascii="Cambria Math" w:hAnsi="Cambria Math"/>
                                <w:color w:val="FF0000"/>
                                <w:sz w:val="18"/>
                                <w:szCs w:val="18"/>
                              </w:rPr>
                              <m:t>,Γ</m:t>
                            </m:r>
                          </m:lim>
                        </m:limLow>
                      </m:fName>
                      <m:e>
                        <m:sSubSup>
                          <m:sSubSupPr>
                            <m:ctrlPr>
                              <w:rPr>
                                <w:rFonts w:ascii="Cambria Math" w:hAnsi="Cambria Math"/>
                                <w:color w:val="FF0000"/>
                                <w:sz w:val="18"/>
                                <w:szCs w:val="18"/>
                              </w:rPr>
                            </m:ctrlPr>
                          </m:sSubSupPr>
                          <m:e>
                            <m:d>
                              <m:dPr>
                                <m:begChr m:val="‖"/>
                                <m:endChr m:val="‖"/>
                                <m:ctrlPr>
                                  <w:rPr>
                                    <w:rFonts w:ascii="Cambria Math" w:hAnsi="Cambria Math"/>
                                    <w:color w:val="FF0000"/>
                                    <w:sz w:val="18"/>
                                    <w:szCs w:val="18"/>
                                  </w:rPr>
                                </m:ctrlPr>
                              </m:dPr>
                              <m:e>
                                <m:sSup>
                                  <m:sSupPr>
                                    <m:ctrlPr>
                                      <w:rPr>
                                        <w:rFonts w:ascii="Cambria Math" w:hAnsi="Cambria Math"/>
                                        <w:color w:val="FF0000"/>
                                        <w:sz w:val="18"/>
                                        <w:szCs w:val="18"/>
                                      </w:rPr>
                                    </m:ctrlPr>
                                  </m:sSupPr>
                                  <m:e>
                                    <m:r>
                                      <m:rPr>
                                        <m:sty m:val="p"/>
                                      </m:rPr>
                                      <w:rPr>
                                        <w:rFonts w:ascii="Cambria Math" w:hAnsi="Cambria Math"/>
                                        <w:color w:val="FF0000"/>
                                        <w:sz w:val="18"/>
                                        <w:szCs w:val="18"/>
                                      </w:rPr>
                                      <m:t>X</m:t>
                                    </m:r>
                                  </m:e>
                                  <m:sup>
                                    <m:r>
                                      <m:rPr>
                                        <m:sty m:val="p"/>
                                      </m:rPr>
                                      <w:rPr>
                                        <w:rFonts w:ascii="Cambria Math" w:hAnsi="Cambria Math"/>
                                        <w:color w:val="FF0000"/>
                                        <w:sz w:val="18"/>
                                        <w:szCs w:val="18"/>
                                      </w:rPr>
                                      <m:t>'</m:t>
                                    </m:r>
                                  </m:sup>
                                </m:sSup>
                                <m:r>
                                  <m:rPr>
                                    <m:sty m:val="p"/>
                                  </m:rPr>
                                  <w:rPr>
                                    <w:rFonts w:ascii="Cambria Math" w:hAnsi="Cambria Math"/>
                                    <w:color w:val="FF0000"/>
                                    <w:sz w:val="18"/>
                                    <w:szCs w:val="18"/>
                                  </w:rPr>
                                  <m:t>-</m:t>
                                </m:r>
                                <m:sSup>
                                  <m:sSupPr>
                                    <m:ctrlPr>
                                      <w:rPr>
                                        <w:rFonts w:ascii="Cambria Math" w:hAnsi="Cambria Math"/>
                                        <w:color w:val="FF0000"/>
                                        <w:sz w:val="18"/>
                                        <w:szCs w:val="18"/>
                                      </w:rPr>
                                    </m:ctrlPr>
                                  </m:sSupPr>
                                  <m:e>
                                    <m:r>
                                      <m:rPr>
                                        <m:sty m:val="p"/>
                                      </m:rPr>
                                      <w:rPr>
                                        <w:rFonts w:ascii="Cambria Math" w:hAnsi="Cambria Math"/>
                                        <w:color w:val="FF0000"/>
                                        <w:sz w:val="18"/>
                                        <w:szCs w:val="18"/>
                                      </w:rPr>
                                      <m:t>D</m:t>
                                    </m:r>
                                  </m:e>
                                  <m:sup>
                                    <m:r>
                                      <m:rPr>
                                        <m:sty m:val="p"/>
                                      </m:rPr>
                                      <w:rPr>
                                        <w:rFonts w:ascii="Cambria Math" w:hAnsi="Cambria Math"/>
                                        <w:color w:val="FF0000"/>
                                        <w:sz w:val="18"/>
                                        <w:szCs w:val="18"/>
                                      </w:rPr>
                                      <m:t>'</m:t>
                                    </m:r>
                                  </m:sup>
                                </m:sSup>
                                <m:r>
                                  <m:rPr>
                                    <m:sty m:val="p"/>
                                  </m:rPr>
                                  <w:rPr>
                                    <w:rFonts w:ascii="Cambria Math" w:hAnsi="Cambria Math"/>
                                    <w:color w:val="FF0000"/>
                                    <w:sz w:val="18"/>
                                    <w:szCs w:val="18"/>
                                  </w:rPr>
                                  <m:t>Γ</m:t>
                                </m:r>
                              </m:e>
                            </m:d>
                          </m:e>
                          <m:sub>
                            <m:r>
                              <m:rPr>
                                <m:sty m:val="p"/>
                              </m:rPr>
                              <w:rPr>
                                <w:rFonts w:ascii="Cambria Math" w:hAnsi="Cambria Math"/>
                                <w:color w:val="FF0000"/>
                                <w:sz w:val="18"/>
                                <w:szCs w:val="18"/>
                              </w:rPr>
                              <m:t>F</m:t>
                            </m:r>
                          </m:sub>
                          <m:sup>
                            <m:r>
                              <m:rPr>
                                <m:sty m:val="p"/>
                              </m:rPr>
                              <w:rPr>
                                <w:rFonts w:ascii="Cambria Math" w:hAnsi="Cambria Math"/>
                                <w:color w:val="FF0000"/>
                                <w:sz w:val="18"/>
                                <w:szCs w:val="18"/>
                              </w:rPr>
                              <m:t>2</m:t>
                            </m:r>
                          </m:sup>
                        </m:sSubSup>
                      </m:e>
                    </m:func>
                  </m:e>
                </m:func>
                <m:r>
                  <m:rPr>
                    <m:sty m:val="p"/>
                  </m:rPr>
                  <w:rPr>
                    <w:rFonts w:ascii="Cambria Math" w:hAnsi="Cambria Math"/>
                    <w:color w:val="FF0000"/>
                    <w:sz w:val="18"/>
                    <w:szCs w:val="18"/>
                  </w:rPr>
                  <m:t xml:space="preserve">  s.t. ∀ i, </m:t>
                </m:r>
                <m:sSub>
                  <m:sSubPr>
                    <m:ctrlPr>
                      <w:rPr>
                        <w:rFonts w:ascii="Cambria Math" w:hAnsi="Cambria Math"/>
                        <w:color w:val="FF0000"/>
                        <w:sz w:val="18"/>
                        <w:szCs w:val="18"/>
                      </w:rPr>
                    </m:ctrlPr>
                  </m:sSubPr>
                  <m:e>
                    <m:d>
                      <m:dPr>
                        <m:begChr m:val="‖"/>
                        <m:endChr m:val="‖"/>
                        <m:ctrlPr>
                          <w:rPr>
                            <w:rFonts w:ascii="Cambria Math" w:hAnsi="Cambria Math"/>
                            <w:color w:val="FF0000"/>
                            <w:sz w:val="18"/>
                            <w:szCs w:val="18"/>
                          </w:rPr>
                        </m:ctrlPr>
                      </m:dPr>
                      <m:e>
                        <m:sSub>
                          <m:sSubPr>
                            <m:ctrlPr>
                              <w:rPr>
                                <w:rFonts w:ascii="Cambria Math" w:hAnsi="Cambria Math"/>
                                <w:color w:val="FF0000"/>
                                <w:sz w:val="18"/>
                                <w:szCs w:val="18"/>
                              </w:rPr>
                            </m:ctrlPr>
                          </m:sSubPr>
                          <m:e>
                            <m:r>
                              <m:rPr>
                                <m:sty m:val="p"/>
                              </m:rPr>
                              <w:rPr>
                                <w:rFonts w:ascii="Cambria Math" w:hAnsi="Cambria Math"/>
                                <w:color w:val="FF0000"/>
                                <w:sz w:val="18"/>
                                <w:szCs w:val="18"/>
                              </w:rPr>
                              <m:t>γ</m:t>
                            </m:r>
                          </m:e>
                          <m:sub>
                            <m:r>
                              <m:rPr>
                                <m:sty m:val="p"/>
                              </m:rPr>
                              <w:rPr>
                                <w:rFonts w:ascii="Cambria Math" w:hAnsi="Cambria Math"/>
                                <w:color w:val="FF0000"/>
                                <w:sz w:val="18"/>
                                <w:szCs w:val="18"/>
                              </w:rPr>
                              <m:t>i</m:t>
                            </m:r>
                          </m:sub>
                        </m:sSub>
                      </m:e>
                    </m:d>
                  </m:e>
                  <m:sub>
                    <m:r>
                      <m:rPr>
                        <m:sty m:val="p"/>
                      </m:rPr>
                      <w:rPr>
                        <w:rFonts w:ascii="Cambria Math" w:hAnsi="Cambria Math"/>
                        <w:color w:val="FF0000"/>
                        <w:sz w:val="18"/>
                        <w:szCs w:val="18"/>
                      </w:rPr>
                      <m:t>0</m:t>
                    </m:r>
                  </m:sub>
                </m:sSub>
                <m:r>
                  <m:rPr>
                    <m:sty m:val="p"/>
                  </m:rPr>
                  <w:rPr>
                    <w:rFonts w:ascii="Cambria Math" w:hAnsi="Cambria Math"/>
                    <w:color w:val="FF0000"/>
                    <w:sz w:val="18"/>
                    <w:szCs w:val="18"/>
                  </w:rPr>
                  <m:t>≤T</m:t>
                </m:r>
              </m:oMath>
            </m:oMathPara>
          </w:p>
          <w:p w:rsidR="007F66B0" w:rsidRPr="007F66B0" w:rsidRDefault="007F66B0" w:rsidP="007F66B0">
            <w:pPr>
              <w:pStyle w:val="Text"/>
              <w:ind w:left="202" w:firstLine="0"/>
              <w:jc w:val="right"/>
              <w:rPr>
                <w:color w:val="FF0000"/>
                <w:sz w:val="18"/>
                <w:szCs w:val="18"/>
              </w:rPr>
            </w:pPr>
            <w:proofErr w:type="gramStart"/>
            <w:r w:rsidRPr="007F66B0">
              <w:rPr>
                <w:color w:val="FF0000"/>
                <w:sz w:val="18"/>
                <w:szCs w:val="18"/>
              </w:rPr>
              <w:t xml:space="preserve">where  </w:t>
            </w:r>
            <m:oMath>
              <w:proofErr w:type="gramEnd"/>
              <m:sSup>
                <m:sSupPr>
                  <m:ctrlPr>
                    <w:rPr>
                      <w:rFonts w:ascii="Cambria Math" w:hAnsi="Cambria Math"/>
                      <w:i/>
                      <w:color w:val="FF0000"/>
                      <w:sz w:val="18"/>
                      <w:szCs w:val="18"/>
                    </w:rPr>
                  </m:ctrlPr>
                </m:sSupPr>
                <m:e>
                  <m:r>
                    <w:rPr>
                      <w:rFonts w:ascii="Cambria Math" w:hAnsi="Cambria Math"/>
                      <w:color w:val="FF0000"/>
                      <w:sz w:val="18"/>
                      <w:szCs w:val="18"/>
                    </w:rPr>
                    <m:t>X</m:t>
                  </m:r>
                </m:e>
                <m:sup>
                  <m:r>
                    <w:rPr>
                      <w:rFonts w:ascii="Cambria Math" w:hAnsi="Cambria Math"/>
                      <w:color w:val="FF0000"/>
                      <w:sz w:val="18"/>
                      <w:szCs w:val="18"/>
                    </w:rPr>
                    <m:t>'</m:t>
                  </m:r>
                </m:sup>
              </m:sSup>
              <m:r>
                <w:rPr>
                  <w:rFonts w:ascii="Cambria Math" w:hAnsi="Cambria Math"/>
                  <w:color w:val="FF0000"/>
                  <w:sz w:val="18"/>
                  <w:szCs w:val="18"/>
                </w:rPr>
                <m:t>=</m:t>
              </m:r>
              <m:d>
                <m:dPr>
                  <m:ctrlPr>
                    <w:rPr>
                      <w:rFonts w:ascii="Cambria Math" w:hAnsi="Cambria Math"/>
                      <w:color w:val="FF0000"/>
                      <w:sz w:val="18"/>
                      <w:szCs w:val="18"/>
                    </w:rPr>
                  </m:ctrlPr>
                </m:dPr>
                <m:e>
                  <m:m>
                    <m:mPr>
                      <m:mcs>
                        <m:mc>
                          <m:mcPr>
                            <m:count m:val="1"/>
                            <m:mcJc m:val="center"/>
                          </m:mcPr>
                        </m:mc>
                      </m:mcs>
                      <m:ctrlPr>
                        <w:rPr>
                          <w:rFonts w:ascii="Cambria Math" w:hAnsi="Cambria Math"/>
                          <w:color w:val="FF0000"/>
                          <w:sz w:val="18"/>
                          <w:szCs w:val="18"/>
                        </w:rPr>
                      </m:ctrlPr>
                    </m:mPr>
                    <m:mr>
                      <m:e>
                        <m:r>
                          <m:rPr>
                            <m:sty m:val="p"/>
                          </m:rPr>
                          <w:rPr>
                            <w:rFonts w:ascii="Cambria Math" w:hAnsi="Cambria Math"/>
                            <w:color w:val="FF0000"/>
                            <w:sz w:val="18"/>
                            <w:szCs w:val="18"/>
                          </w:rPr>
                          <m:t>X</m:t>
                        </m:r>
                      </m:e>
                    </m:mr>
                    <m:mr>
                      <m:e>
                        <m:rad>
                          <m:radPr>
                            <m:degHide m:val="on"/>
                            <m:ctrlPr>
                              <w:rPr>
                                <w:rFonts w:ascii="Cambria Math" w:hAnsi="Cambria Math"/>
                                <w:color w:val="FF0000"/>
                                <w:sz w:val="18"/>
                                <w:szCs w:val="18"/>
                              </w:rPr>
                            </m:ctrlPr>
                          </m:radPr>
                          <m:deg/>
                          <m:e>
                            <m:r>
                              <m:rPr>
                                <m:sty m:val="p"/>
                              </m:rPr>
                              <w:rPr>
                                <w:rFonts w:ascii="Cambria Math" w:hAnsi="Cambria Math"/>
                                <w:color w:val="FF0000"/>
                                <w:sz w:val="18"/>
                                <w:szCs w:val="18"/>
                              </w:rPr>
                              <m:t>α</m:t>
                            </m:r>
                          </m:e>
                        </m:rad>
                        <m:r>
                          <m:rPr>
                            <m:sty m:val="p"/>
                          </m:rPr>
                          <w:rPr>
                            <w:rFonts w:ascii="Cambria Math" w:hAnsi="Cambria Math"/>
                            <w:color w:val="FF0000"/>
                            <w:sz w:val="18"/>
                            <w:szCs w:val="18"/>
                          </w:rPr>
                          <m:t>Q</m:t>
                        </m:r>
                        <m:ctrlPr>
                          <w:rPr>
                            <w:rFonts w:ascii="Cambria Math" w:eastAsia="Cambria Math" w:hAnsi="Cambria Math" w:cs="Cambria Math"/>
                            <w:color w:val="FF0000"/>
                            <w:sz w:val="18"/>
                            <w:szCs w:val="18"/>
                          </w:rPr>
                        </m:ctrlPr>
                      </m:e>
                    </m:mr>
                    <m:mr>
                      <m:e>
                        <m:rad>
                          <m:radPr>
                            <m:degHide m:val="on"/>
                            <m:ctrlPr>
                              <w:rPr>
                                <w:rFonts w:ascii="Cambria Math" w:hAnsi="Cambria Math"/>
                                <w:color w:val="FF0000"/>
                                <w:sz w:val="18"/>
                                <w:szCs w:val="18"/>
                              </w:rPr>
                            </m:ctrlPr>
                          </m:radPr>
                          <m:deg/>
                          <m:e>
                            <m:r>
                              <m:rPr>
                                <m:sty m:val="p"/>
                              </m:rPr>
                              <w:rPr>
                                <w:rFonts w:ascii="Cambria Math" w:hAnsi="Cambria Math"/>
                                <w:color w:val="FF0000"/>
                                <w:sz w:val="18"/>
                                <w:szCs w:val="18"/>
                              </w:rPr>
                              <m:t>β</m:t>
                            </m:r>
                          </m:e>
                        </m:rad>
                        <m:r>
                          <m:rPr>
                            <m:sty m:val="p"/>
                          </m:rPr>
                          <w:rPr>
                            <w:rFonts w:ascii="Cambria Math" w:hAnsi="Cambria Math"/>
                            <w:color w:val="FF0000"/>
                            <w:sz w:val="18"/>
                            <w:szCs w:val="18"/>
                          </w:rPr>
                          <m:t>H</m:t>
                        </m:r>
                      </m:e>
                    </m:mr>
                  </m:m>
                </m:e>
              </m:d>
            </m:oMath>
            <w:r w:rsidRPr="007F66B0">
              <w:rPr>
                <w:color w:val="FF0000"/>
                <w:sz w:val="18"/>
                <w:szCs w:val="18"/>
              </w:rPr>
              <w:t xml:space="preserve">, and   </w:t>
            </w:r>
            <m:oMath>
              <m:sSup>
                <m:sSupPr>
                  <m:ctrlPr>
                    <w:rPr>
                      <w:rFonts w:ascii="Cambria Math" w:hAnsi="Cambria Math"/>
                      <w:color w:val="FF0000"/>
                      <w:sz w:val="18"/>
                      <w:szCs w:val="18"/>
                    </w:rPr>
                  </m:ctrlPr>
                </m:sSupPr>
                <m:e>
                  <m:r>
                    <m:rPr>
                      <m:sty m:val="p"/>
                    </m:rPr>
                    <w:rPr>
                      <w:rFonts w:ascii="Cambria Math" w:hAnsi="Cambria Math"/>
                      <w:color w:val="FF0000"/>
                      <w:sz w:val="18"/>
                      <w:szCs w:val="18"/>
                    </w:rPr>
                    <m:t>D</m:t>
                  </m:r>
                </m:e>
                <m:sup>
                  <m:r>
                    <m:rPr>
                      <m:sty m:val="p"/>
                    </m:rPr>
                    <w:rPr>
                      <w:rFonts w:ascii="Cambria Math" w:hAnsi="Cambria Math"/>
                      <w:color w:val="FF0000"/>
                      <w:sz w:val="18"/>
                      <w:szCs w:val="18"/>
                    </w:rPr>
                    <m:t>'</m:t>
                  </m:r>
                </m:sup>
              </m:sSup>
              <m:r>
                <m:rPr>
                  <m:sty m:val="p"/>
                </m:rPr>
                <w:rPr>
                  <w:rFonts w:ascii="Cambria Math" w:hAnsi="Cambria Math"/>
                  <w:color w:val="FF0000"/>
                  <w:sz w:val="18"/>
                  <w:szCs w:val="18"/>
                </w:rPr>
                <m:t>=</m:t>
              </m:r>
              <m:d>
                <m:dPr>
                  <m:ctrlPr>
                    <w:rPr>
                      <w:rFonts w:ascii="Cambria Math" w:hAnsi="Cambria Math"/>
                      <w:color w:val="FF0000"/>
                      <w:sz w:val="18"/>
                      <w:szCs w:val="18"/>
                    </w:rPr>
                  </m:ctrlPr>
                </m:dPr>
                <m:e>
                  <m:m>
                    <m:mPr>
                      <m:mcs>
                        <m:mc>
                          <m:mcPr>
                            <m:count m:val="1"/>
                            <m:mcJc m:val="center"/>
                          </m:mcPr>
                        </m:mc>
                      </m:mcs>
                      <m:ctrlPr>
                        <w:rPr>
                          <w:rFonts w:ascii="Cambria Math" w:hAnsi="Cambria Math"/>
                          <w:color w:val="FF0000"/>
                          <w:sz w:val="18"/>
                          <w:szCs w:val="18"/>
                        </w:rPr>
                      </m:ctrlPr>
                    </m:mPr>
                    <m:mr>
                      <m:e>
                        <m:r>
                          <m:rPr>
                            <m:sty m:val="p"/>
                          </m:rPr>
                          <w:rPr>
                            <w:rFonts w:ascii="Cambria Math" w:hAnsi="Cambria Math"/>
                            <w:color w:val="FF0000"/>
                            <w:sz w:val="18"/>
                            <w:szCs w:val="18"/>
                          </w:rPr>
                          <m:t>D</m:t>
                        </m:r>
                      </m:e>
                    </m:mr>
                    <m:mr>
                      <m:e>
                        <m:rad>
                          <m:radPr>
                            <m:degHide m:val="on"/>
                            <m:ctrlPr>
                              <w:rPr>
                                <w:rFonts w:ascii="Cambria Math" w:hAnsi="Cambria Math"/>
                                <w:color w:val="FF0000"/>
                                <w:sz w:val="18"/>
                                <w:szCs w:val="18"/>
                              </w:rPr>
                            </m:ctrlPr>
                          </m:radPr>
                          <m:deg/>
                          <m:e>
                            <m:r>
                              <m:rPr>
                                <m:sty m:val="p"/>
                              </m:rPr>
                              <w:rPr>
                                <w:rFonts w:ascii="Cambria Math" w:hAnsi="Cambria Math"/>
                                <w:color w:val="FF0000"/>
                                <w:sz w:val="18"/>
                                <w:szCs w:val="18"/>
                              </w:rPr>
                              <m:t>α</m:t>
                            </m:r>
                          </m:e>
                        </m:rad>
                        <m:r>
                          <m:rPr>
                            <m:sty m:val="p"/>
                          </m:rPr>
                          <w:rPr>
                            <w:rFonts w:ascii="Cambria Math" w:hAnsi="Cambria Math"/>
                            <w:color w:val="FF0000"/>
                            <w:sz w:val="18"/>
                            <w:szCs w:val="18"/>
                          </w:rPr>
                          <m:t>A</m:t>
                        </m:r>
                        <m:ctrlPr>
                          <w:rPr>
                            <w:rFonts w:ascii="Cambria Math" w:eastAsia="Cambria Math" w:hAnsi="Cambria Math" w:cs="Cambria Math"/>
                            <w:color w:val="FF0000"/>
                            <w:sz w:val="18"/>
                            <w:szCs w:val="18"/>
                          </w:rPr>
                        </m:ctrlPr>
                      </m:e>
                    </m:mr>
                    <m:mr>
                      <m:e>
                        <m:rad>
                          <m:radPr>
                            <m:degHide m:val="on"/>
                            <m:ctrlPr>
                              <w:rPr>
                                <w:rFonts w:ascii="Cambria Math" w:hAnsi="Cambria Math"/>
                                <w:color w:val="FF0000"/>
                                <w:sz w:val="18"/>
                                <w:szCs w:val="18"/>
                              </w:rPr>
                            </m:ctrlPr>
                          </m:radPr>
                          <m:deg/>
                          <m:e>
                            <m:r>
                              <m:rPr>
                                <m:sty m:val="p"/>
                              </m:rPr>
                              <w:rPr>
                                <w:rFonts w:ascii="Cambria Math" w:hAnsi="Cambria Math"/>
                                <w:color w:val="FF0000"/>
                                <w:sz w:val="18"/>
                                <w:szCs w:val="18"/>
                              </w:rPr>
                              <m:t>β</m:t>
                            </m:r>
                          </m:e>
                        </m:rad>
                        <m:r>
                          <m:rPr>
                            <m:sty m:val="p"/>
                          </m:rPr>
                          <w:rPr>
                            <w:rFonts w:ascii="Cambria Math" w:hAnsi="Cambria Math"/>
                            <w:color w:val="FF0000"/>
                            <w:sz w:val="18"/>
                            <w:szCs w:val="18"/>
                          </w:rPr>
                          <m:t>W</m:t>
                        </m:r>
                      </m:e>
                    </m:mr>
                  </m:m>
                </m:e>
              </m:d>
            </m:oMath>
            <w:r w:rsidRPr="007F66B0">
              <w:rPr>
                <w:color w:val="FF0000"/>
                <w:sz w:val="18"/>
                <w:szCs w:val="18"/>
              </w:rPr>
              <w:t xml:space="preserve">.             (4)            </w:t>
            </w:r>
          </w:p>
          <w:p w:rsidR="001368CB" w:rsidRPr="001368CB" w:rsidRDefault="001368CB" w:rsidP="007F66B0">
            <w:pPr>
              <w:pStyle w:val="Text"/>
              <w:ind w:firstLine="0"/>
              <w:jc w:val="left"/>
              <w:rPr>
                <w:rFonts w:ascii="Times New Roman" w:hAnsi="Times New Roman" w:cs="Times New Roman"/>
                <w:sz w:val="18"/>
                <w:szCs w:val="18"/>
              </w:rPr>
            </w:pPr>
            <w:r w:rsidRPr="001368CB">
              <w:rPr>
                <w:rFonts w:ascii="Times New Roman" w:hAnsi="Times New Roman" w:cs="Times New Roman"/>
                <w:b/>
                <w:sz w:val="18"/>
                <w:szCs w:val="18"/>
              </w:rPr>
              <w:t>Step 3</w:t>
            </w:r>
            <w:r w:rsidRPr="001368CB">
              <w:rPr>
                <w:rFonts w:ascii="Times New Roman" w:hAnsi="Times New Roman" w:cs="Times New Roman"/>
                <w:sz w:val="18"/>
                <w:szCs w:val="18"/>
              </w:rPr>
              <w:t xml:space="preserve"> : Given the sparse codes and weights of classifier </w:t>
            </w:r>
            <m:oMath>
              <m:r>
                <m:rPr>
                  <m:sty m:val="p"/>
                </m:rPr>
                <w:rPr>
                  <w:rFonts w:ascii="Cambria Math" w:hAnsi="Times New Roman" w:cs="Times New Roman"/>
                  <w:sz w:val="18"/>
                  <w:szCs w:val="18"/>
                </w:rPr>
                <m:t>W</m:t>
              </m:r>
            </m:oMath>
            <w:r w:rsidRPr="001368CB">
              <w:rPr>
                <w:rFonts w:ascii="Times New Roman" w:hAnsi="Times New Roman" w:cs="Times New Roman"/>
                <w:sz w:val="18"/>
                <w:szCs w:val="18"/>
              </w:rPr>
              <w:t xml:space="preserve">, classify the pixel as a potential seed point if </w:t>
            </w:r>
          </w:p>
          <w:p w:rsidR="001368CB" w:rsidRPr="001368CB" w:rsidRDefault="001368CB" w:rsidP="007F66B0">
            <w:pPr>
              <w:pStyle w:val="Text"/>
              <w:jc w:val="left"/>
              <w:rPr>
                <w:rFonts w:ascii="Times New Roman" w:hAnsi="Times New Roman" w:cs="Times New Roman"/>
                <w:sz w:val="18"/>
                <w:szCs w:val="18"/>
              </w:rPr>
            </w:pPr>
            <m:oMathPara>
              <m:oMath>
                <m:r>
                  <m:rPr>
                    <m:sty m:val="p"/>
                  </m:rPr>
                  <w:rPr>
                    <w:rFonts w:ascii="Cambria Math" w:hAnsi="Times New Roman" w:cs="Times New Roman"/>
                    <w:sz w:val="18"/>
                    <w:szCs w:val="18"/>
                  </w:rPr>
                  <m:t>W</m:t>
                </m:r>
                <m:r>
                  <m:rPr>
                    <m:sty m:val="p"/>
                  </m:rPr>
                  <w:rPr>
                    <w:rFonts w:ascii="Times New Roman" w:hAnsi="Times New Roman" w:cs="Times New Roman"/>
                    <w:sz w:val="18"/>
                    <w:szCs w:val="18"/>
                  </w:rPr>
                  <m:t>Γ</m:t>
                </m:r>
                <m:r>
                  <m:rPr>
                    <m:sty m:val="p"/>
                  </m:rPr>
                  <w:rPr>
                    <w:rFonts w:ascii="Cambria Math" w:hAnsi="Times New Roman" w:cs="Times New Roman"/>
                    <w:sz w:val="18"/>
                    <w:szCs w:val="18"/>
                  </w:rPr>
                  <m:t xml:space="preserve">= </m:t>
                </m:r>
                <m:d>
                  <m:dPr>
                    <m:begChr m:val="["/>
                    <m:endChr m:val="]"/>
                    <m:ctrlPr>
                      <w:rPr>
                        <w:rFonts w:ascii="Cambria Math" w:hAnsi="Times New Roman" w:cs="Times New Roman"/>
                        <w:sz w:val="18"/>
                        <w:szCs w:val="18"/>
                      </w:rPr>
                    </m:ctrlPr>
                  </m:dPr>
                  <m:e>
                    <m:m>
                      <m:mPr>
                        <m:mcs>
                          <m:mc>
                            <m:mcPr>
                              <m:count m:val="1"/>
                              <m:mcJc m:val="center"/>
                            </m:mcPr>
                          </m:mc>
                        </m:mcs>
                        <m:ctrlPr>
                          <w:rPr>
                            <w:rFonts w:ascii="Cambria Math" w:hAnsi="Times New Roman" w:cs="Times New Roman"/>
                            <w:sz w:val="18"/>
                            <w:szCs w:val="18"/>
                          </w:rPr>
                        </m:ctrlPr>
                      </m:mPr>
                      <m:mr>
                        <m:e>
                          <m:sSub>
                            <m:sSubPr>
                              <m:ctrlPr>
                                <w:rPr>
                                  <w:rFonts w:ascii="Cambria Math" w:hAnsi="Times New Roman" w:cs="Times New Roman"/>
                                  <w:sz w:val="18"/>
                                  <w:szCs w:val="18"/>
                                </w:rPr>
                              </m:ctrlPr>
                            </m:sSubPr>
                            <m:e>
                              <m:r>
                                <m:rPr>
                                  <m:sty m:val="p"/>
                                </m:rPr>
                                <w:rPr>
                                  <w:rFonts w:ascii="Cambria Math" w:hAnsi="Times New Roman" w:cs="Times New Roman"/>
                                  <w:sz w:val="18"/>
                                  <w:szCs w:val="18"/>
                                </w:rPr>
                                <m:t>w</m:t>
                              </m:r>
                            </m:e>
                            <m:sub>
                              <m:r>
                                <m:rPr>
                                  <m:sty m:val="p"/>
                                </m:rPr>
                                <w:rPr>
                                  <w:rFonts w:ascii="Cambria Math" w:hAnsi="Times New Roman" w:cs="Times New Roman"/>
                                  <w:sz w:val="18"/>
                                  <w:szCs w:val="18"/>
                                </w:rPr>
                                <m:t>1</m:t>
                              </m:r>
                            </m:sub>
                          </m:sSub>
                        </m:e>
                      </m:mr>
                      <m:mr>
                        <m:e>
                          <m:sSub>
                            <m:sSubPr>
                              <m:ctrlPr>
                                <w:rPr>
                                  <w:rFonts w:ascii="Cambria Math" w:hAnsi="Times New Roman" w:cs="Times New Roman"/>
                                  <w:sz w:val="18"/>
                                  <w:szCs w:val="18"/>
                                </w:rPr>
                              </m:ctrlPr>
                            </m:sSubPr>
                            <m:e>
                              <m:r>
                                <m:rPr>
                                  <m:sty m:val="p"/>
                                </m:rPr>
                                <w:rPr>
                                  <w:rFonts w:ascii="Cambria Math" w:hAnsi="Times New Roman" w:cs="Times New Roman"/>
                                  <w:sz w:val="18"/>
                                  <w:szCs w:val="18"/>
                                </w:rPr>
                                <m:t>w</m:t>
                              </m:r>
                            </m:e>
                            <m:sub>
                              <m:r>
                                <m:rPr>
                                  <m:sty m:val="p"/>
                                </m:rPr>
                                <w:rPr>
                                  <w:rFonts w:ascii="Cambria Math" w:hAnsi="Times New Roman" w:cs="Times New Roman"/>
                                  <w:sz w:val="18"/>
                                  <w:szCs w:val="18"/>
                                </w:rPr>
                                <m:t>2</m:t>
                              </m:r>
                            </m:sub>
                          </m:sSub>
                        </m:e>
                      </m:mr>
                    </m:m>
                  </m:e>
                </m:d>
              </m:oMath>
            </m:oMathPara>
          </w:p>
          <w:p w:rsidR="001368CB" w:rsidRPr="001368CB" w:rsidRDefault="001368CB" w:rsidP="007F66B0">
            <w:pPr>
              <w:pStyle w:val="Text"/>
              <w:jc w:val="left"/>
              <w:rPr>
                <w:rFonts w:ascii="Times New Roman" w:hAnsi="Times New Roman" w:cs="Times New Roman"/>
                <w:sz w:val="18"/>
                <w:szCs w:val="18"/>
              </w:rPr>
            </w:pPr>
            <m:oMathPara>
              <m:oMathParaPr>
                <m:jc m:val="left"/>
              </m:oMathParaPr>
              <m:oMath>
                <m:r>
                  <m:rPr>
                    <m:sty m:val="p"/>
                  </m:rPr>
                  <w:rPr>
                    <w:rFonts w:ascii="Cambria Math" w:hAnsi="Times New Roman" w:cs="Times New Roman"/>
                    <w:sz w:val="18"/>
                    <w:szCs w:val="18"/>
                  </w:rPr>
                  <m:t xml:space="preserve">1 or </m:t>
                </m:r>
                <m:sSub>
                  <m:sSubPr>
                    <m:ctrlPr>
                      <w:rPr>
                        <w:rFonts w:ascii="Cambria Math" w:hAnsi="Times New Roman" w:cs="Times New Roman"/>
                        <w:sz w:val="18"/>
                        <w:szCs w:val="18"/>
                      </w:rPr>
                    </m:ctrlPr>
                  </m:sSubPr>
                  <m:e>
                    <m:r>
                      <m:rPr>
                        <m:sty m:val="p"/>
                      </m:rPr>
                      <w:rPr>
                        <w:rFonts w:ascii="Cambria Math" w:hAnsi="Times New Roman" w:cs="Times New Roman"/>
                        <w:sz w:val="18"/>
                        <w:szCs w:val="18"/>
                      </w:rPr>
                      <m:t>w</m:t>
                    </m:r>
                  </m:e>
                  <m:sub>
                    <m:r>
                      <m:rPr>
                        <m:sty m:val="p"/>
                      </m:rPr>
                      <w:rPr>
                        <w:rFonts w:ascii="Cambria Math" w:hAnsi="Times New Roman" w:cs="Times New Roman"/>
                        <w:sz w:val="18"/>
                        <w:szCs w:val="18"/>
                      </w:rPr>
                      <m:t>1</m:t>
                    </m:r>
                  </m:sub>
                </m:sSub>
                <m:r>
                  <m:rPr>
                    <m:sty m:val="p"/>
                  </m:rPr>
                  <w:rPr>
                    <w:rFonts w:ascii="Cambria Math" w:hAnsi="Times New Roman" w:cs="Times New Roman"/>
                    <w:sz w:val="18"/>
                    <w:szCs w:val="18"/>
                  </w:rPr>
                  <m:t xml:space="preserve"> Class 1 </m:t>
                </m:r>
                <m:d>
                  <m:dPr>
                    <m:ctrlPr>
                      <w:rPr>
                        <w:rFonts w:ascii="Cambria Math" w:hAnsi="Times New Roman" w:cs="Times New Roman"/>
                        <w:sz w:val="18"/>
                        <w:szCs w:val="18"/>
                      </w:rPr>
                    </m:ctrlPr>
                  </m:dPr>
                  <m:e>
                    <m:r>
                      <m:rPr>
                        <m:sty m:val="p"/>
                      </m:rPr>
                      <w:rPr>
                        <w:rFonts w:ascii="Cambria Math" w:hAnsi="Times New Roman" w:cs="Times New Roman"/>
                        <w:sz w:val="18"/>
                        <w:szCs w:val="18"/>
                      </w:rPr>
                      <m:t>arbors</m:t>
                    </m:r>
                  </m:e>
                </m:d>
                <m:r>
                  <m:rPr>
                    <m:sty m:val="p"/>
                  </m:rPr>
                  <w:rPr>
                    <w:rFonts w:ascii="Cambria Math" w:hAnsi="Times New Roman" w:cs="Times New Roman"/>
                    <w:sz w:val="18"/>
                    <w:szCs w:val="18"/>
                  </w:rPr>
                  <m:t xml:space="preserve">:    if </m:t>
                </m:r>
                <m:sSub>
                  <m:sSubPr>
                    <m:ctrlPr>
                      <w:rPr>
                        <w:rFonts w:ascii="Cambria Math" w:hAnsi="Times New Roman" w:cs="Times New Roman"/>
                        <w:sz w:val="18"/>
                        <w:szCs w:val="18"/>
                      </w:rPr>
                    </m:ctrlPr>
                  </m:sSubPr>
                  <m:e>
                    <m:r>
                      <m:rPr>
                        <m:sty m:val="p"/>
                      </m:rPr>
                      <w:rPr>
                        <w:rFonts w:ascii="Cambria Math" w:hAnsi="Times New Roman" w:cs="Times New Roman"/>
                        <w:sz w:val="18"/>
                        <w:szCs w:val="18"/>
                      </w:rPr>
                      <m:t>w</m:t>
                    </m:r>
                  </m:e>
                  <m:sub>
                    <m:r>
                      <m:rPr>
                        <m:sty m:val="p"/>
                      </m:rPr>
                      <w:rPr>
                        <w:rFonts w:ascii="Cambria Math" w:hAnsi="Times New Roman" w:cs="Times New Roman"/>
                        <w:sz w:val="18"/>
                        <w:szCs w:val="18"/>
                      </w:rPr>
                      <m:t>1</m:t>
                    </m:r>
                  </m:sub>
                </m:sSub>
                <m:r>
                  <m:rPr>
                    <m:sty m:val="p"/>
                  </m:rPr>
                  <w:rPr>
                    <w:rFonts w:ascii="Cambria Math" w:hAnsi="Times New Roman" w:cs="Times New Roman"/>
                    <w:sz w:val="18"/>
                    <w:szCs w:val="18"/>
                  </w:rPr>
                  <m:t>&gt;</m:t>
                </m:r>
                <m:sSub>
                  <m:sSubPr>
                    <m:ctrlPr>
                      <w:rPr>
                        <w:rFonts w:ascii="Cambria Math" w:hAnsi="Times New Roman" w:cs="Times New Roman"/>
                        <w:sz w:val="18"/>
                        <w:szCs w:val="18"/>
                      </w:rPr>
                    </m:ctrlPr>
                  </m:sSubPr>
                  <m:e>
                    <m:r>
                      <m:rPr>
                        <m:sty m:val="p"/>
                      </m:rPr>
                      <w:rPr>
                        <w:rFonts w:ascii="Cambria Math" w:hAnsi="Times New Roman" w:cs="Times New Roman"/>
                        <w:sz w:val="18"/>
                        <w:szCs w:val="18"/>
                      </w:rPr>
                      <m:t>w</m:t>
                    </m:r>
                  </m:e>
                  <m:sub>
                    <m:r>
                      <m:rPr>
                        <m:sty m:val="p"/>
                      </m:rPr>
                      <w:rPr>
                        <w:rFonts w:ascii="Cambria Math" w:hAnsi="Times New Roman" w:cs="Times New Roman"/>
                        <w:sz w:val="18"/>
                        <w:szCs w:val="18"/>
                      </w:rPr>
                      <m:t>2</m:t>
                    </m:r>
                  </m:sub>
                </m:sSub>
              </m:oMath>
            </m:oMathPara>
          </w:p>
          <w:p w:rsidR="001368CB" w:rsidRPr="001368CB" w:rsidRDefault="001368CB" w:rsidP="007F66B0">
            <w:pPr>
              <w:pStyle w:val="Text"/>
              <w:jc w:val="left"/>
              <w:rPr>
                <w:rFonts w:ascii="Times New Roman" w:hAnsi="Times New Roman" w:cs="Times New Roman"/>
                <w:sz w:val="18"/>
                <w:szCs w:val="18"/>
              </w:rPr>
            </w:pPr>
            <m:oMathPara>
              <m:oMathParaPr>
                <m:jc m:val="left"/>
              </m:oMathParaPr>
              <m:oMath>
                <m:r>
                  <m:rPr>
                    <m:sty m:val="p"/>
                  </m:rPr>
                  <w:rPr>
                    <w:rFonts w:ascii="Cambria Math" w:hAnsi="Times New Roman" w:cs="Times New Roman"/>
                    <w:sz w:val="18"/>
                    <w:szCs w:val="18"/>
                  </w:rPr>
                  <m:t>0 Class 2(background)    Otherwise</m:t>
                </m:r>
              </m:oMath>
            </m:oMathPara>
          </w:p>
          <w:p w:rsidR="001368CB" w:rsidRPr="001368CB" w:rsidRDefault="001368CB" w:rsidP="007F66B0">
            <w:pPr>
              <w:pStyle w:val="Text"/>
              <w:jc w:val="left"/>
              <w:rPr>
                <w:rFonts w:ascii="Times New Roman" w:hAnsi="Times New Roman" w:cs="Times New Roman"/>
                <w:sz w:val="18"/>
                <w:szCs w:val="18"/>
              </w:rPr>
            </w:pPr>
          </w:p>
          <w:p w:rsidR="001368CB" w:rsidRPr="001368CB" w:rsidRDefault="001368CB" w:rsidP="007F66B0">
            <w:pPr>
              <w:pStyle w:val="Text"/>
              <w:ind w:firstLine="0"/>
              <w:jc w:val="left"/>
              <w:rPr>
                <w:rFonts w:ascii="Times New Roman" w:hAnsi="Times New Roman" w:cs="Times New Roman"/>
                <w:sz w:val="18"/>
                <w:szCs w:val="18"/>
              </w:rPr>
            </w:pPr>
            <w:r w:rsidRPr="001368CB">
              <w:rPr>
                <w:rFonts w:ascii="Times New Roman" w:hAnsi="Times New Roman" w:cs="Times New Roman"/>
                <w:b/>
                <w:sz w:val="18"/>
                <w:szCs w:val="18"/>
              </w:rPr>
              <w:t>Step 4</w:t>
            </w:r>
            <w:r w:rsidRPr="001368CB">
              <w:rPr>
                <w:rFonts w:ascii="Times New Roman" w:hAnsi="Times New Roman" w:cs="Times New Roman"/>
                <w:sz w:val="18"/>
                <w:szCs w:val="18"/>
              </w:rPr>
              <w:t>: Update the seed points list</w:t>
            </w:r>
          </w:p>
          <w:p w:rsidR="001368CB" w:rsidRPr="001368CB" w:rsidRDefault="001368CB" w:rsidP="007F66B0">
            <w:pPr>
              <w:rPr>
                <w:rFonts w:ascii="Times New Roman" w:hAnsi="Times New Roman" w:cs="Times New Roman"/>
                <w:b/>
                <w:sz w:val="18"/>
                <w:szCs w:val="18"/>
              </w:rPr>
            </w:pPr>
            <w:r w:rsidRPr="001368CB">
              <w:rPr>
                <w:rFonts w:ascii="Times New Roman" w:hAnsi="Times New Roman" w:cs="Times New Roman"/>
                <w:b/>
                <w:sz w:val="18"/>
                <w:szCs w:val="18"/>
              </w:rPr>
              <w:t>Step 5</w:t>
            </w:r>
            <w:r w:rsidRPr="001368CB">
              <w:rPr>
                <w:rFonts w:ascii="Times New Roman" w:hAnsi="Times New Roman" w:cs="Times New Roman"/>
                <w:sz w:val="18"/>
                <w:szCs w:val="18"/>
              </w:rPr>
              <w:t>: Filter out the seed points if they are not on the cente</w:t>
            </w:r>
            <w:r w:rsidRPr="001368CB">
              <w:rPr>
                <w:rFonts w:ascii="Times New Roman" w:hAnsi="Times New Roman" w:cs="Times New Roman"/>
                <w:sz w:val="18"/>
                <w:szCs w:val="18"/>
              </w:rPr>
              <w:t>r</w:t>
            </w:r>
            <w:r w:rsidRPr="001368CB">
              <w:rPr>
                <w:rFonts w:ascii="Times New Roman" w:hAnsi="Times New Roman" w:cs="Times New Roman"/>
                <w:sz w:val="18"/>
                <w:szCs w:val="18"/>
              </w:rPr>
              <w:t>line of the arbor by retaining only those seed points, which are at the maximum intensity of profile in the window 15x15x3(same size as that of the patch).</w:t>
            </w:r>
          </w:p>
        </w:tc>
      </w:tr>
    </w:tbl>
    <w:p w:rsidR="001368CB" w:rsidRPr="0052188C" w:rsidRDefault="001368CB" w:rsidP="001368CB">
      <w:pPr>
        <w:pStyle w:val="FootnoteText"/>
      </w:pPr>
      <w:del w:id="3" w:author="Megjhani, Murad" w:date="2014-12-02T17:40:00Z">
        <w:r w:rsidDel="002E095E">
          <w:delText>Fig</w:delText>
        </w:r>
      </w:del>
      <w:proofErr w:type="gramStart"/>
      <w:ins w:id="4" w:author="Megjhani, Murad" w:date="2014-12-02T17:40:00Z">
        <w:r w:rsidR="002E095E">
          <w:t>Algorithm</w:t>
        </w:r>
      </w:ins>
      <w:r>
        <w:t>.</w:t>
      </w:r>
      <w:proofErr w:type="gramEnd"/>
      <w:r>
        <w:t xml:space="preserve"> I. A p</w:t>
      </w:r>
      <w:r w:rsidRPr="0052188C">
        <w:t>seudo</w:t>
      </w:r>
      <w:r>
        <w:t>-</w:t>
      </w:r>
      <w:r w:rsidRPr="0052188C">
        <w:t>code summary of the proposed seed point dete</w:t>
      </w:r>
      <w:r w:rsidRPr="0052188C">
        <w:t>c</w:t>
      </w:r>
      <w:r w:rsidRPr="0052188C">
        <w:t>tion alg</w:t>
      </w:r>
      <w:r w:rsidRPr="0052188C">
        <w:t>o</w:t>
      </w:r>
      <w:r w:rsidRPr="0052188C">
        <w:t>rithm.</w:t>
      </w:r>
    </w:p>
    <w:p w:rsidR="001368CB" w:rsidRDefault="001368CB" w:rsidP="001368CB"/>
    <w:p w:rsidR="001368CB" w:rsidRDefault="001368CB" w:rsidP="001368CB"/>
    <w:tbl>
      <w:tblPr>
        <w:tblStyle w:val="TableGrid"/>
        <w:tblW w:w="0" w:type="auto"/>
        <w:jc w:val="center"/>
        <w:tblLook w:val="04A0"/>
      </w:tblPr>
      <w:tblGrid>
        <w:gridCol w:w="5079"/>
      </w:tblGrid>
      <w:tr w:rsidR="001368CB" w:rsidRPr="001368CB" w:rsidTr="007F66B0">
        <w:trPr>
          <w:jc w:val="center"/>
        </w:trPr>
        <w:tc>
          <w:tcPr>
            <w:tcW w:w="5079" w:type="dxa"/>
          </w:tcPr>
          <w:p w:rsidR="001368CB" w:rsidRPr="001368CB" w:rsidRDefault="001368CB" w:rsidP="007F66B0">
            <w:pPr>
              <w:autoSpaceDE w:val="0"/>
              <w:autoSpaceDN w:val="0"/>
              <w:adjustRightInd w:val="0"/>
              <w:rPr>
                <w:rFonts w:ascii="Times New Roman" w:hAnsi="Times New Roman" w:cs="Times New Roman"/>
                <w:i/>
                <w:sz w:val="18"/>
                <w:szCs w:val="18"/>
              </w:rPr>
            </w:pPr>
            <w:r w:rsidRPr="001368CB">
              <w:rPr>
                <w:rFonts w:ascii="Times New Roman" w:hAnsi="Times New Roman" w:cs="Times New Roman"/>
                <w:b/>
                <w:i/>
                <w:sz w:val="18"/>
                <w:szCs w:val="18"/>
              </w:rPr>
              <w:t xml:space="preserve">Algorithm </w:t>
            </w:r>
            <w:r>
              <w:rPr>
                <w:rFonts w:ascii="Times New Roman" w:hAnsi="Times New Roman" w:cs="Times New Roman"/>
                <w:b/>
                <w:i/>
                <w:sz w:val="18"/>
                <w:szCs w:val="18"/>
              </w:rPr>
              <w:t>2</w:t>
            </w:r>
            <w:r w:rsidRPr="001368CB">
              <w:rPr>
                <w:rFonts w:ascii="Times New Roman" w:hAnsi="Times New Roman" w:cs="Times New Roman"/>
                <w:i/>
                <w:sz w:val="18"/>
                <w:szCs w:val="18"/>
              </w:rPr>
              <w:t xml:space="preserve"> Graph Construction Overview</w:t>
            </w:r>
          </w:p>
          <w:p w:rsidR="001368CB" w:rsidRPr="001368CB" w:rsidRDefault="001368CB" w:rsidP="007F66B0">
            <w:pPr>
              <w:autoSpaceDE w:val="0"/>
              <w:autoSpaceDN w:val="0"/>
              <w:adjustRightInd w:val="0"/>
              <w:rPr>
                <w:rFonts w:ascii="Times New Roman" w:hAnsi="Times New Roman" w:cs="Times New Roman"/>
                <w:sz w:val="18"/>
                <w:szCs w:val="18"/>
              </w:rPr>
            </w:pPr>
            <w:r w:rsidRPr="001368CB">
              <w:rPr>
                <w:rFonts w:ascii="Times New Roman" w:hAnsi="Times New Roman" w:cs="Times New Roman"/>
                <w:b/>
                <w:sz w:val="18"/>
                <w:szCs w:val="18"/>
              </w:rPr>
              <w:t>while</w:t>
            </w:r>
            <w:r w:rsidRPr="001368CB">
              <w:rPr>
                <w:rFonts w:ascii="Times New Roman" w:hAnsi="Times New Roman" w:cs="Times New Roman"/>
                <w:sz w:val="18"/>
                <w:szCs w:val="18"/>
              </w:rPr>
              <w:t xml:space="preserve"> </w:t>
            </w:r>
            <m:oMath>
              <m:r>
                <w:rPr>
                  <w:rFonts w:ascii="Cambria Math" w:hAnsi="Cambria Math" w:cs="Times New Roman"/>
                  <w:sz w:val="18"/>
                  <w:szCs w:val="18"/>
                </w:rPr>
                <m:t>queue</m:t>
              </m:r>
            </m:oMath>
            <w:r w:rsidRPr="001368CB">
              <w:rPr>
                <w:rFonts w:ascii="Times New Roman" w:hAnsi="Times New Roman" w:cs="Times New Roman"/>
                <w:i/>
                <w:sz w:val="18"/>
                <w:szCs w:val="18"/>
              </w:rPr>
              <w:t xml:space="preserve"> </w:t>
            </w:r>
            <w:r w:rsidRPr="001368CB">
              <w:rPr>
                <w:rFonts w:ascii="Times New Roman" w:hAnsi="Times New Roman" w:cs="Times New Roman"/>
                <w:sz w:val="18"/>
                <w:szCs w:val="18"/>
              </w:rPr>
              <w:t>is not empty do</w:t>
            </w:r>
          </w:p>
          <w:p w:rsidR="001368CB" w:rsidRPr="001368CB" w:rsidRDefault="001368CB" w:rsidP="007F66B0">
            <w:pPr>
              <w:autoSpaceDE w:val="0"/>
              <w:autoSpaceDN w:val="0"/>
              <w:adjustRightInd w:val="0"/>
              <w:rPr>
                <w:rFonts w:ascii="Times New Roman" w:hAnsi="Times New Roman" w:cs="Times New Roman"/>
                <w:i/>
                <w:sz w:val="18"/>
                <w:szCs w:val="18"/>
              </w:rPr>
            </w:pPr>
            <m:oMath>
              <m:r>
                <w:rPr>
                  <w:rFonts w:ascii="Cambria Math" w:hAnsi="Cambria Math" w:cs="Times New Roman"/>
                  <w:sz w:val="18"/>
                  <w:szCs w:val="18"/>
                </w:rPr>
                <m:t>queryNode</m:t>
              </m:r>
            </m:oMath>
            <w:r w:rsidRPr="001368CB">
              <w:rPr>
                <w:rFonts w:ascii="Times New Roman" w:hAnsi="Times New Roman" w:cs="Times New Roman"/>
                <w:sz w:val="18"/>
                <w:szCs w:val="18"/>
              </w:rPr>
              <w:t xml:space="preserve"> </w:t>
            </w:r>
            <w:r w:rsidRPr="001368CB">
              <w:rPr>
                <w:rFonts w:ascii="Times New Roman" w:eastAsia="CMSY10" w:hAnsi="Times New Roman" w:cs="Times New Roman"/>
                <w:sz w:val="18"/>
                <w:szCs w:val="18"/>
              </w:rPr>
              <w:t xml:space="preserve">← </w:t>
            </w:r>
            <m:oMath>
              <m:r>
                <w:rPr>
                  <w:rFonts w:ascii="Cambria Math" w:hAnsi="Cambria Math" w:cs="Times New Roman"/>
                  <w:sz w:val="18"/>
                  <w:szCs w:val="18"/>
                </w:rPr>
                <m:t>queue</m:t>
              </m:r>
              <m:r>
                <w:rPr>
                  <w:rFonts w:ascii="Cambria Math" w:hAnsi="Times New Roman" w:cs="Times New Roman"/>
                  <w:sz w:val="18"/>
                  <w:szCs w:val="18"/>
                </w:rPr>
                <m:t>.</m:t>
              </m:r>
              <m:r>
                <w:rPr>
                  <w:rFonts w:ascii="Cambria Math" w:hAnsi="Cambria Math" w:cs="Times New Roman"/>
                  <w:sz w:val="18"/>
                  <w:szCs w:val="18"/>
                </w:rPr>
                <m:t>pop</m:t>
              </m:r>
              <m:r>
                <w:rPr>
                  <w:rFonts w:ascii="Cambria Math" w:hAnsi="Times New Roman" w:cs="Times New Roman"/>
                  <w:sz w:val="18"/>
                  <w:szCs w:val="18"/>
                </w:rPr>
                <m:t>()</m:t>
              </m:r>
            </m:oMath>
          </w:p>
          <w:p w:rsidR="001368CB" w:rsidRPr="001368CB" w:rsidRDefault="001368CB" w:rsidP="007F66B0">
            <w:pPr>
              <w:autoSpaceDE w:val="0"/>
              <w:autoSpaceDN w:val="0"/>
              <w:adjustRightInd w:val="0"/>
              <w:rPr>
                <w:rFonts w:ascii="Times New Roman" w:hAnsi="Times New Roman" w:cs="Times New Roman"/>
                <w:sz w:val="18"/>
                <w:szCs w:val="18"/>
              </w:rPr>
            </w:pPr>
            <w:r w:rsidRPr="001368CB">
              <w:rPr>
                <w:rFonts w:ascii="Times New Roman" w:hAnsi="Times New Roman" w:cs="Times New Roman"/>
                <w:b/>
                <w:sz w:val="18"/>
                <w:szCs w:val="18"/>
              </w:rPr>
              <w:t>if</w:t>
            </w:r>
            <w:r w:rsidRPr="001368CB">
              <w:rPr>
                <w:rFonts w:ascii="Times New Roman" w:hAnsi="Times New Roman" w:cs="Times New Roman"/>
                <w:sz w:val="18"/>
                <w:szCs w:val="18"/>
              </w:rPr>
              <w:t xml:space="preserve"> </w:t>
            </w:r>
            <m:oMath>
              <m:r>
                <w:rPr>
                  <w:rFonts w:ascii="Cambria Math" w:hAnsi="Cambria Math" w:cs="Times New Roman"/>
                  <w:sz w:val="18"/>
                  <w:szCs w:val="18"/>
                </w:rPr>
                <m:t>queryNode</m:t>
              </m:r>
              <m:r>
                <w:rPr>
                  <w:rFonts w:ascii="Cambria Math" w:hAnsi="Times New Roman" w:cs="Times New Roman"/>
                  <w:sz w:val="18"/>
                  <w:szCs w:val="18"/>
                </w:rPr>
                <m:t>.</m:t>
              </m:r>
              <m:r>
                <w:rPr>
                  <w:rFonts w:ascii="Cambria Math" w:hAnsi="Cambria Math" w:cs="Times New Roman"/>
                  <w:sz w:val="18"/>
                  <w:szCs w:val="18"/>
                </w:rPr>
                <m:t>Cost</m:t>
              </m:r>
              <m:r>
                <w:rPr>
                  <w:rFonts w:ascii="Cambria Math" w:hAnsi="Times New Roman" w:cs="Times New Roman"/>
                  <w:sz w:val="18"/>
                  <w:szCs w:val="18"/>
                </w:rPr>
                <m:t>≥</m:t>
              </m:r>
              <m:r>
                <w:rPr>
                  <w:rFonts w:ascii="Cambria Math" w:hAnsi="Cambria Math" w:cs="Times New Roman"/>
                  <w:sz w:val="18"/>
                  <w:szCs w:val="18"/>
                </w:rPr>
                <m:t>t</m:t>
              </m:r>
              <m:r>
                <w:rPr>
                  <w:rFonts w:ascii="Times New Roman" w:hAnsi="Cambria Math" w:cs="Times New Roman"/>
                  <w:sz w:val="18"/>
                  <w:szCs w:val="18"/>
                </w:rPr>
                <m:t>h</m:t>
              </m:r>
              <m:r>
                <w:rPr>
                  <w:rFonts w:ascii="Cambria Math" w:hAnsi="Cambria Math" w:cs="Times New Roman"/>
                  <w:sz w:val="18"/>
                  <w:szCs w:val="18"/>
                </w:rPr>
                <m:t>res</m:t>
              </m:r>
              <m:r>
                <w:rPr>
                  <w:rFonts w:ascii="Times New Roman" w:hAnsi="Cambria Math" w:cs="Times New Roman"/>
                  <w:sz w:val="18"/>
                  <w:szCs w:val="18"/>
                </w:rPr>
                <m:t>h</m:t>
              </m:r>
              <m:r>
                <w:rPr>
                  <w:rFonts w:ascii="Cambria Math" w:hAnsi="Cambria Math" w:cs="Times New Roman"/>
                  <w:sz w:val="18"/>
                  <w:szCs w:val="18"/>
                </w:rPr>
                <m:t>old</m:t>
              </m:r>
            </m:oMath>
            <w:r w:rsidRPr="001368CB">
              <w:rPr>
                <w:rFonts w:ascii="Times New Roman" w:hAnsi="Times New Roman" w:cs="Times New Roman"/>
                <w:sz w:val="18"/>
                <w:szCs w:val="18"/>
              </w:rPr>
              <w:t xml:space="preserve"> </w:t>
            </w:r>
            <w:r w:rsidRPr="001368CB">
              <w:rPr>
                <w:rFonts w:ascii="Times New Roman" w:hAnsi="Times New Roman" w:cs="Times New Roman"/>
                <w:b/>
                <w:sz w:val="18"/>
                <w:szCs w:val="18"/>
              </w:rPr>
              <w:t>then</w:t>
            </w:r>
          </w:p>
          <w:p w:rsidR="001368CB" w:rsidRPr="001368CB" w:rsidRDefault="001368CB" w:rsidP="007F66B0">
            <w:pPr>
              <w:autoSpaceDE w:val="0"/>
              <w:autoSpaceDN w:val="0"/>
              <w:adjustRightInd w:val="0"/>
              <w:ind w:left="720"/>
              <w:rPr>
                <w:rFonts w:ascii="Times New Roman" w:hAnsi="Times New Roman" w:cs="Times New Roman"/>
                <w:b/>
                <w:sz w:val="18"/>
                <w:szCs w:val="18"/>
              </w:rPr>
            </w:pPr>
            <w:r w:rsidRPr="001368CB">
              <w:rPr>
                <w:rFonts w:ascii="Times New Roman" w:hAnsi="Times New Roman" w:cs="Times New Roman"/>
                <w:b/>
                <w:sz w:val="18"/>
                <w:szCs w:val="18"/>
              </w:rPr>
              <w:t>continue</w:t>
            </w:r>
          </w:p>
          <w:p w:rsidR="001368CB" w:rsidRPr="001368CB" w:rsidRDefault="001368CB" w:rsidP="007F66B0">
            <w:pPr>
              <w:autoSpaceDE w:val="0"/>
              <w:autoSpaceDN w:val="0"/>
              <w:adjustRightInd w:val="0"/>
              <w:rPr>
                <w:rFonts w:ascii="Times New Roman" w:hAnsi="Times New Roman" w:cs="Times New Roman"/>
                <w:b/>
                <w:sz w:val="18"/>
                <w:szCs w:val="18"/>
              </w:rPr>
            </w:pPr>
            <w:r w:rsidRPr="001368CB">
              <w:rPr>
                <w:rFonts w:ascii="Times New Roman" w:hAnsi="Times New Roman" w:cs="Times New Roman"/>
                <w:b/>
                <w:sz w:val="18"/>
                <w:szCs w:val="18"/>
              </w:rPr>
              <w:lastRenderedPageBreak/>
              <w:t>end if</w:t>
            </w:r>
          </w:p>
          <w:p w:rsidR="001368CB" w:rsidRPr="001368CB" w:rsidRDefault="001368CB" w:rsidP="007F66B0">
            <w:pPr>
              <w:autoSpaceDE w:val="0"/>
              <w:autoSpaceDN w:val="0"/>
              <w:adjustRightInd w:val="0"/>
              <w:rPr>
                <w:rFonts w:ascii="Times New Roman" w:eastAsia="CMSY10" w:hAnsi="Times New Roman" w:cs="Times New Roman"/>
                <w:sz w:val="18"/>
                <w:szCs w:val="18"/>
              </w:rPr>
            </w:pPr>
            <w:r w:rsidRPr="001368CB">
              <w:rPr>
                <w:rFonts w:ascii="Times New Roman" w:hAnsi="Times New Roman" w:cs="Times New Roman"/>
                <w:b/>
                <w:sz w:val="18"/>
                <w:szCs w:val="18"/>
              </w:rPr>
              <w:t>if</w:t>
            </w:r>
            <w:r w:rsidRPr="001368CB">
              <w:rPr>
                <w:rFonts w:ascii="Times New Roman" w:hAnsi="Times New Roman" w:cs="Times New Roman"/>
                <w:sz w:val="18"/>
                <w:szCs w:val="18"/>
              </w:rPr>
              <w:t xml:space="preserve"> </w:t>
            </w:r>
            <m:oMath>
              <m:r>
                <w:rPr>
                  <w:rFonts w:ascii="Cambria Math" w:hAnsi="Cambria Math" w:cs="Times New Roman"/>
                  <w:sz w:val="18"/>
                  <w:szCs w:val="18"/>
                </w:rPr>
                <m:t>queryNode</m:t>
              </m:r>
              <m:r>
                <w:rPr>
                  <w:rFonts w:ascii="Cambria Math" w:hAnsi="Times New Roman" w:cs="Times New Roman"/>
                  <w:sz w:val="18"/>
                  <w:szCs w:val="18"/>
                </w:rPr>
                <m:t>.</m:t>
              </m:r>
              <m:r>
                <w:rPr>
                  <w:rFonts w:ascii="Cambria Math" w:hAnsi="Cambria Math" w:cs="Times New Roman"/>
                  <w:sz w:val="18"/>
                  <w:szCs w:val="18"/>
                </w:rPr>
                <m:t>TreeID</m:t>
              </m:r>
              <m:r>
                <w:rPr>
                  <w:rFonts w:ascii="Cambria Math" w:hAnsi="Times New Roman" w:cs="Times New Roman"/>
                  <w:sz w:val="18"/>
                  <w:szCs w:val="18"/>
                </w:rPr>
                <m:t xml:space="preserve"> =0</m:t>
              </m:r>
            </m:oMath>
            <w:r w:rsidRPr="001368CB">
              <w:rPr>
                <w:rFonts w:ascii="Times New Roman" w:hAnsi="Times New Roman" w:cs="Times New Roman"/>
                <w:sz w:val="18"/>
                <w:szCs w:val="18"/>
              </w:rPr>
              <w:t xml:space="preserve"> </w:t>
            </w:r>
            <w:r w:rsidRPr="001368CB">
              <w:rPr>
                <w:rFonts w:ascii="Times New Roman" w:hAnsi="Times New Roman" w:cs="Times New Roman"/>
                <w:b/>
                <w:sz w:val="18"/>
                <w:szCs w:val="18"/>
              </w:rPr>
              <w:t>then</w:t>
            </w:r>
            <w:r w:rsidRPr="001368CB">
              <w:rPr>
                <w:rFonts w:ascii="Times New Roman" w:hAnsi="Times New Roman" w:cs="Times New Roman"/>
                <w:sz w:val="18"/>
                <w:szCs w:val="18"/>
              </w:rPr>
              <w:t xml:space="preserve"> </w:t>
            </w:r>
            <w:r w:rsidRPr="001368CB">
              <w:rPr>
                <w:rFonts w:ascii="Times New Roman" w:eastAsia="CMSY10" w:hAnsi="Times New Roman" w:cs="Times New Roman"/>
                <w:sz w:val="18"/>
                <w:szCs w:val="18"/>
              </w:rPr>
              <w:t>{</w:t>
            </w:r>
            <w:r w:rsidRPr="001368CB">
              <w:rPr>
                <w:rFonts w:ascii="Times New Roman" w:hAnsi="Times New Roman" w:cs="Times New Roman"/>
                <w:sz w:val="18"/>
                <w:szCs w:val="18"/>
              </w:rPr>
              <w:t>This node doesn’t belong to a tree yet</w:t>
            </w:r>
            <w:r w:rsidRPr="001368CB">
              <w:rPr>
                <w:rFonts w:ascii="Times New Roman" w:eastAsia="CMSY10" w:hAnsi="Times New Roman" w:cs="Times New Roman"/>
                <w:sz w:val="18"/>
                <w:szCs w:val="18"/>
              </w:rPr>
              <w:t>}</w:t>
            </w:r>
          </w:p>
          <w:p w:rsidR="001368CB" w:rsidRPr="001368CB" w:rsidRDefault="001368CB" w:rsidP="007F66B0">
            <w:pPr>
              <w:autoSpaceDE w:val="0"/>
              <w:autoSpaceDN w:val="0"/>
              <w:adjustRightInd w:val="0"/>
              <w:ind w:left="720"/>
              <w:rPr>
                <w:rFonts w:ascii="Times New Roman" w:hAnsi="Times New Roman" w:cs="Times New Roman"/>
                <w:i/>
                <w:sz w:val="18"/>
                <w:szCs w:val="18"/>
              </w:rPr>
            </w:pPr>
            <w:r w:rsidRPr="001368CB">
              <w:rPr>
                <w:rFonts w:ascii="Times New Roman" w:eastAsia="CMSY10" w:hAnsi="Times New Roman" w:cs="Times New Roman"/>
                <w:i/>
                <w:sz w:val="18"/>
                <w:szCs w:val="18"/>
              </w:rPr>
              <w:t xml:space="preserve"> </w:t>
            </w:r>
            <w:r w:rsidRPr="001368CB">
              <w:rPr>
                <w:rFonts w:ascii="Times New Roman" w:hAnsi="Times New Roman" w:cs="Times New Roman"/>
                <w:i/>
                <w:sz w:val="18"/>
                <w:szCs w:val="18"/>
              </w:rPr>
              <w:t>[</w:t>
            </w:r>
            <m:oMath>
              <m:r>
                <w:rPr>
                  <w:rFonts w:ascii="Cambria Math" w:hAnsi="Cambria Math" w:cs="Times New Roman"/>
                  <w:sz w:val="18"/>
                  <w:szCs w:val="18"/>
                </w:rPr>
                <m:t>treeID</m:t>
              </m:r>
            </m:oMath>
            <w:r w:rsidRPr="001368CB">
              <w:rPr>
                <w:rFonts w:ascii="Times New Roman" w:hAnsi="Times New Roman" w:cs="Times New Roman"/>
                <w:i/>
                <w:sz w:val="18"/>
                <w:szCs w:val="18"/>
              </w:rPr>
              <w:t xml:space="preserve">, </w:t>
            </w:r>
            <m:oMath>
              <m:r>
                <w:rPr>
                  <w:rFonts w:ascii="Cambria Math" w:hAnsi="Cambria Math" w:cs="Times New Roman"/>
                  <w:sz w:val="18"/>
                  <w:szCs w:val="18"/>
                </w:rPr>
                <m:t>pat</m:t>
              </m:r>
              <m:r>
                <w:rPr>
                  <w:rFonts w:ascii="Times New Roman" w:hAnsi="Cambria Math" w:cs="Times New Roman"/>
                  <w:sz w:val="18"/>
                  <w:szCs w:val="18"/>
                </w:rPr>
                <m:t>h</m:t>
              </m:r>
            </m:oMath>
            <w:r w:rsidRPr="001368CB">
              <w:rPr>
                <w:rFonts w:ascii="Times New Roman" w:hAnsi="Times New Roman" w:cs="Times New Roman"/>
                <w:i/>
                <w:sz w:val="18"/>
                <w:szCs w:val="18"/>
              </w:rPr>
              <w:t xml:space="preserve">] = </w:t>
            </w:r>
            <m:oMath>
              <m:r>
                <w:rPr>
                  <w:rFonts w:ascii="Cambria Math" w:hAnsi="Cambria Math" w:cs="Times New Roman"/>
                  <w:sz w:val="18"/>
                  <w:szCs w:val="18"/>
                </w:rPr>
                <m:t>GetTreeNearNode</m:t>
              </m:r>
              <m:r>
                <w:rPr>
                  <w:rFonts w:ascii="Cambria Math" w:hAnsi="Times New Roman" w:cs="Times New Roman"/>
                  <w:sz w:val="18"/>
                  <w:szCs w:val="18"/>
                </w:rPr>
                <m:t>(</m:t>
              </m:r>
              <m:r>
                <w:rPr>
                  <w:rFonts w:ascii="Cambria Math" w:hAnsi="Cambria Math" w:cs="Times New Roman"/>
                  <w:sz w:val="18"/>
                  <w:szCs w:val="18"/>
                </w:rPr>
                <m:t>queryNode</m:t>
              </m:r>
              <m:r>
                <w:rPr>
                  <w:rFonts w:ascii="Cambria Math" w:hAnsi="Times New Roman" w:cs="Times New Roman"/>
                  <w:sz w:val="18"/>
                  <w:szCs w:val="18"/>
                </w:rPr>
                <m:t>)</m:t>
              </m:r>
            </m:oMath>
          </w:p>
          <w:p w:rsidR="001368CB" w:rsidRPr="001368CB" w:rsidRDefault="001368CB" w:rsidP="007F66B0">
            <w:pPr>
              <w:autoSpaceDE w:val="0"/>
              <w:autoSpaceDN w:val="0"/>
              <w:adjustRightInd w:val="0"/>
              <w:ind w:left="720"/>
              <w:rPr>
                <w:rFonts w:ascii="Times New Roman" w:eastAsia="CMSY10" w:hAnsi="Times New Roman" w:cs="Times New Roman"/>
                <w:sz w:val="18"/>
                <w:szCs w:val="18"/>
              </w:rPr>
            </w:pPr>
            <w:r w:rsidRPr="001368CB">
              <w:rPr>
                <w:rFonts w:ascii="Times New Roman" w:hAnsi="Times New Roman" w:cs="Times New Roman"/>
                <w:b/>
                <w:sz w:val="18"/>
                <w:szCs w:val="18"/>
              </w:rPr>
              <w:t>if</w:t>
            </w:r>
            <w:r w:rsidRPr="001368CB">
              <w:rPr>
                <w:rFonts w:ascii="Times New Roman" w:hAnsi="Times New Roman" w:cs="Times New Roman"/>
                <w:sz w:val="18"/>
                <w:szCs w:val="18"/>
              </w:rPr>
              <w:t xml:space="preserve"> </w:t>
            </w:r>
            <m:oMath>
              <m:r>
                <w:rPr>
                  <w:rFonts w:ascii="Cambria Math" w:hAnsi="Cambria Math" w:cs="Times New Roman"/>
                  <w:sz w:val="18"/>
                  <w:szCs w:val="18"/>
                </w:rPr>
                <m:t>treeID</m:t>
              </m:r>
              <m:r>
                <w:rPr>
                  <w:rFonts w:ascii="Cambria Math" w:hAnsi="Times New Roman" w:cs="Times New Roman"/>
                  <w:sz w:val="18"/>
                  <w:szCs w:val="18"/>
                </w:rPr>
                <m:t xml:space="preserve"> </m:t>
              </m:r>
              <m:r>
                <w:rPr>
                  <w:rFonts w:ascii="Cambria Math" w:hAnsi="Times New Roman" w:cs="Times New Roman"/>
                  <w:sz w:val="18"/>
                  <w:szCs w:val="18"/>
                </w:rPr>
                <m:t>≠</m:t>
              </m:r>
              <m:r>
                <w:rPr>
                  <w:rFonts w:ascii="Cambria Math" w:hAnsi="Times New Roman" w:cs="Times New Roman"/>
                  <w:sz w:val="18"/>
                  <w:szCs w:val="18"/>
                </w:rPr>
                <m:t xml:space="preserve">0 </m:t>
              </m:r>
            </m:oMath>
            <w:r w:rsidRPr="001368CB">
              <w:rPr>
                <w:rFonts w:ascii="Times New Roman" w:hAnsi="Times New Roman" w:cs="Times New Roman"/>
                <w:b/>
                <w:sz w:val="18"/>
                <w:szCs w:val="18"/>
              </w:rPr>
              <w:t>then</w:t>
            </w:r>
            <w:r w:rsidRPr="001368CB">
              <w:rPr>
                <w:rFonts w:ascii="Times New Roman" w:hAnsi="Times New Roman" w:cs="Times New Roman"/>
                <w:sz w:val="18"/>
                <w:szCs w:val="18"/>
              </w:rPr>
              <w:t xml:space="preserve"> </w:t>
            </w:r>
            <w:r w:rsidRPr="001368CB">
              <w:rPr>
                <w:rFonts w:ascii="Times New Roman" w:eastAsia="CMSY10" w:hAnsi="Times New Roman" w:cs="Times New Roman"/>
                <w:sz w:val="18"/>
                <w:szCs w:val="18"/>
              </w:rPr>
              <w:t>{</w:t>
            </w:r>
            <w:r w:rsidRPr="001368CB">
              <w:rPr>
                <w:rFonts w:ascii="Times New Roman" w:hAnsi="Times New Roman" w:cs="Times New Roman"/>
                <w:sz w:val="18"/>
                <w:szCs w:val="18"/>
              </w:rPr>
              <w:t xml:space="preserve">If a tree was found near </w:t>
            </w:r>
            <m:oMath>
              <m:r>
                <w:rPr>
                  <w:rFonts w:ascii="Cambria Math" w:hAnsi="Cambria Math" w:cs="Times New Roman"/>
                  <w:sz w:val="18"/>
                  <w:szCs w:val="18"/>
                </w:rPr>
                <m:t>queryNode</m:t>
              </m:r>
            </m:oMath>
            <w:r w:rsidRPr="001368CB">
              <w:rPr>
                <w:rFonts w:ascii="Times New Roman" w:eastAsia="CMSY10" w:hAnsi="Times New Roman" w:cs="Times New Roman"/>
                <w:sz w:val="18"/>
                <w:szCs w:val="18"/>
              </w:rPr>
              <w:t xml:space="preserve"> } </w:t>
            </w:r>
          </w:p>
          <w:p w:rsidR="001368CB" w:rsidRPr="001368CB" w:rsidRDefault="001368CB" w:rsidP="007F66B0">
            <w:pPr>
              <w:autoSpaceDE w:val="0"/>
              <w:autoSpaceDN w:val="0"/>
              <w:adjustRightInd w:val="0"/>
              <w:ind w:left="1440"/>
              <w:rPr>
                <w:rFonts w:ascii="Times New Roman" w:hAnsi="Times New Roman" w:cs="Times New Roman"/>
                <w:i/>
                <w:sz w:val="18"/>
                <w:szCs w:val="18"/>
              </w:rPr>
            </w:pPr>
            <m:oMath>
              <m:r>
                <w:rPr>
                  <w:rFonts w:ascii="Cambria Math" w:hAnsi="Cambria Math" w:cs="Times New Roman"/>
                  <w:sz w:val="18"/>
                  <w:szCs w:val="18"/>
                </w:rPr>
                <m:t>queryNode</m:t>
              </m:r>
            </m:oMath>
            <w:r w:rsidRPr="001368CB">
              <w:rPr>
                <w:rFonts w:ascii="Times New Roman" w:hAnsi="Times New Roman" w:cs="Times New Roman"/>
                <w:i/>
                <w:sz w:val="18"/>
                <w:szCs w:val="18"/>
              </w:rPr>
              <w:t>.</w:t>
            </w:r>
            <m:oMath>
              <m:r>
                <w:rPr>
                  <w:rFonts w:ascii="Cambria Math" w:hAnsi="Times New Roman" w:cs="Times New Roman"/>
                  <w:sz w:val="18"/>
                  <w:szCs w:val="18"/>
                </w:rPr>
                <m:t xml:space="preserve"> </m:t>
              </m:r>
              <m:r>
                <w:rPr>
                  <w:rFonts w:ascii="Cambria Math" w:hAnsi="Cambria Math" w:cs="Times New Roman"/>
                  <w:sz w:val="18"/>
                  <w:szCs w:val="18"/>
                </w:rPr>
                <m:t>TreeID</m:t>
              </m:r>
              <m:r>
                <w:rPr>
                  <w:rFonts w:ascii="Cambria Math" w:hAnsi="Times New Roman" w:cs="Times New Roman"/>
                  <w:sz w:val="18"/>
                  <w:szCs w:val="18"/>
                </w:rPr>
                <m:t xml:space="preserve"> </m:t>
              </m:r>
            </m:oMath>
            <w:r w:rsidRPr="001368CB">
              <w:rPr>
                <w:rFonts w:ascii="Times New Roman" w:hAnsi="Times New Roman" w:cs="Times New Roman"/>
                <w:i/>
                <w:sz w:val="18"/>
                <w:szCs w:val="18"/>
              </w:rPr>
              <w:t xml:space="preserve"> = </w:t>
            </w:r>
            <m:oMath>
              <m:r>
                <w:rPr>
                  <w:rFonts w:ascii="Cambria Math" w:hAnsi="Cambria Math" w:cs="Times New Roman"/>
                  <w:sz w:val="18"/>
                  <w:szCs w:val="18"/>
                </w:rPr>
                <m:t>treeID</m:t>
              </m:r>
            </m:oMath>
          </w:p>
          <w:p w:rsidR="001368CB" w:rsidRPr="001368CB" w:rsidRDefault="001368CB" w:rsidP="007F66B0">
            <w:pPr>
              <w:autoSpaceDE w:val="0"/>
              <w:autoSpaceDN w:val="0"/>
              <w:adjustRightInd w:val="0"/>
              <w:ind w:left="1440"/>
              <w:rPr>
                <w:rFonts w:ascii="Times New Roman" w:hAnsi="Times New Roman" w:cs="Times New Roman"/>
                <w:i/>
                <w:sz w:val="18"/>
                <w:szCs w:val="18"/>
              </w:rPr>
            </w:pPr>
            <m:oMathPara>
              <m:oMathParaPr>
                <m:jc m:val="left"/>
              </m:oMathParaPr>
              <m:oMath>
                <m:r>
                  <w:rPr>
                    <w:rFonts w:ascii="Cambria Math" w:hAnsi="Cambria Math" w:cs="Times New Roman"/>
                    <w:sz w:val="18"/>
                    <w:szCs w:val="18"/>
                  </w:rPr>
                  <m:t>parent</m:t>
                </m:r>
                <m:r>
                  <w:rPr>
                    <w:rFonts w:ascii="Cambria Math" w:hAnsi="Times New Roman" w:cs="Times New Roman"/>
                    <w:sz w:val="18"/>
                    <w:szCs w:val="18"/>
                  </w:rPr>
                  <m:t>=</m:t>
                </m:r>
                <m:r>
                  <w:rPr>
                    <w:rFonts w:ascii="Cambria Math" w:hAnsi="Cambria Math" w:cs="Times New Roman"/>
                    <w:sz w:val="18"/>
                    <w:szCs w:val="18"/>
                  </w:rPr>
                  <m:t>pat</m:t>
                </m:r>
                <m:r>
                  <w:rPr>
                    <w:rFonts w:ascii="Times New Roman" w:hAnsi="Cambria Math" w:cs="Times New Roman"/>
                    <w:sz w:val="18"/>
                    <w:szCs w:val="18"/>
                  </w:rPr>
                  <m:t>h</m:t>
                </m:r>
                <m:r>
                  <w:rPr>
                    <w:rFonts w:ascii="Cambria Math" w:hAnsi="Times New Roman" w:cs="Times New Roman"/>
                    <w:sz w:val="18"/>
                    <w:szCs w:val="18"/>
                  </w:rPr>
                  <m:t>.</m:t>
                </m:r>
                <m:r>
                  <w:rPr>
                    <w:rFonts w:ascii="Cambria Math" w:hAnsi="Cambria Math" w:cs="Times New Roman"/>
                    <w:sz w:val="18"/>
                    <w:szCs w:val="18"/>
                  </w:rPr>
                  <m:t>pop</m:t>
                </m:r>
                <m:r>
                  <w:rPr>
                    <w:rFonts w:ascii="Cambria Math" w:hAnsi="Times New Roman" w:cs="Times New Roman"/>
                    <w:sz w:val="18"/>
                    <w:szCs w:val="18"/>
                  </w:rPr>
                  <m:t>_</m:t>
                </m:r>
                <m:r>
                  <w:rPr>
                    <w:rFonts w:ascii="Cambria Math" w:hAnsi="Cambria Math" w:cs="Times New Roman"/>
                    <w:sz w:val="18"/>
                    <w:szCs w:val="18"/>
                  </w:rPr>
                  <m:t>back</m:t>
                </m:r>
                <m:r>
                  <w:rPr>
                    <w:rFonts w:ascii="Cambria Math" w:hAnsi="Times New Roman" w:cs="Times New Roman"/>
                    <w:sz w:val="18"/>
                    <w:szCs w:val="18"/>
                  </w:rPr>
                  <m:t xml:space="preserve">() </m:t>
                </m:r>
              </m:oMath>
            </m:oMathPara>
          </w:p>
          <w:p w:rsidR="001368CB" w:rsidRPr="001368CB" w:rsidRDefault="001368CB" w:rsidP="007F66B0">
            <w:pPr>
              <w:autoSpaceDE w:val="0"/>
              <w:autoSpaceDN w:val="0"/>
              <w:adjustRightInd w:val="0"/>
              <w:ind w:left="1440"/>
              <w:rPr>
                <w:rFonts w:ascii="Times New Roman" w:hAnsi="Times New Roman" w:cs="Times New Roman"/>
                <w:sz w:val="18"/>
                <w:szCs w:val="18"/>
              </w:rPr>
            </w:pPr>
            <w:r w:rsidRPr="001368CB">
              <w:rPr>
                <w:rFonts w:ascii="Times New Roman" w:hAnsi="Times New Roman" w:cs="Times New Roman"/>
                <w:b/>
                <w:sz w:val="18"/>
                <w:szCs w:val="18"/>
              </w:rPr>
              <w:t>while</w:t>
            </w:r>
            <w:r w:rsidRPr="001368CB">
              <w:rPr>
                <w:rFonts w:ascii="Times New Roman" w:hAnsi="Times New Roman" w:cs="Times New Roman"/>
                <w:sz w:val="18"/>
                <w:szCs w:val="18"/>
              </w:rPr>
              <w:t xml:space="preserve"> </w:t>
            </w:r>
            <m:oMath>
              <m:r>
                <w:rPr>
                  <w:rFonts w:ascii="Cambria Math" w:hAnsi="Cambria Math" w:cs="Times New Roman"/>
                  <w:sz w:val="18"/>
                  <w:szCs w:val="18"/>
                </w:rPr>
                <m:t>pat</m:t>
              </m:r>
              <m:r>
                <w:rPr>
                  <w:rFonts w:ascii="Times New Roman" w:hAnsi="Cambria Math" w:cs="Times New Roman"/>
                  <w:sz w:val="18"/>
                  <w:szCs w:val="18"/>
                </w:rPr>
                <m:t>h</m:t>
              </m:r>
            </m:oMath>
            <w:r w:rsidRPr="001368CB">
              <w:rPr>
                <w:rFonts w:ascii="Times New Roman" w:hAnsi="Times New Roman" w:cs="Times New Roman"/>
                <w:sz w:val="18"/>
                <w:szCs w:val="18"/>
              </w:rPr>
              <w:t xml:space="preserve"> is not empty </w:t>
            </w:r>
            <w:r w:rsidRPr="001368CB">
              <w:rPr>
                <w:rFonts w:ascii="Times New Roman" w:hAnsi="Times New Roman" w:cs="Times New Roman"/>
                <w:b/>
                <w:sz w:val="18"/>
                <w:szCs w:val="18"/>
              </w:rPr>
              <w:t>do</w:t>
            </w:r>
          </w:p>
          <w:p w:rsidR="001368CB" w:rsidRPr="001368CB" w:rsidRDefault="001368CB" w:rsidP="007F66B0">
            <w:pPr>
              <w:autoSpaceDE w:val="0"/>
              <w:autoSpaceDN w:val="0"/>
              <w:adjustRightInd w:val="0"/>
              <w:ind w:left="2160"/>
              <w:rPr>
                <w:rFonts w:ascii="Times New Roman" w:hAnsi="Times New Roman" w:cs="Times New Roman"/>
                <w:i/>
                <w:sz w:val="18"/>
                <w:szCs w:val="18"/>
              </w:rPr>
            </w:pPr>
            <m:oMathPara>
              <m:oMathParaPr>
                <m:jc m:val="left"/>
              </m:oMathParaPr>
              <m:oMath>
                <m:r>
                  <w:rPr>
                    <w:rFonts w:ascii="Cambria Math" w:hAnsi="Cambria Math" w:cs="Times New Roman"/>
                    <w:sz w:val="18"/>
                    <w:szCs w:val="18"/>
                  </w:rPr>
                  <m:t>pat</m:t>
                </m:r>
                <m:r>
                  <w:rPr>
                    <w:rFonts w:ascii="Times New Roman" w:hAnsi="Cambria Math" w:cs="Times New Roman"/>
                    <w:sz w:val="18"/>
                    <w:szCs w:val="18"/>
                  </w:rPr>
                  <m:t>h</m:t>
                </m:r>
                <m:r>
                  <w:rPr>
                    <w:rFonts w:ascii="Cambria Math" w:hAnsi="Cambria Math" w:cs="Times New Roman"/>
                    <w:sz w:val="18"/>
                    <w:szCs w:val="18"/>
                  </w:rPr>
                  <m:t>Node</m:t>
                </m:r>
                <m:r>
                  <w:rPr>
                    <w:rFonts w:ascii="Cambria Math" w:hAnsi="Times New Roman" w:cs="Times New Roman"/>
                    <w:sz w:val="18"/>
                    <w:szCs w:val="18"/>
                  </w:rPr>
                  <m:t>=</m:t>
                </m:r>
                <m:r>
                  <w:rPr>
                    <w:rFonts w:ascii="Cambria Math" w:hAnsi="Cambria Math" w:cs="Times New Roman"/>
                    <w:sz w:val="18"/>
                    <w:szCs w:val="18"/>
                  </w:rPr>
                  <m:t>pat</m:t>
                </m:r>
                <m:r>
                  <w:rPr>
                    <w:rFonts w:ascii="Times New Roman" w:hAnsi="Cambria Math" w:cs="Times New Roman"/>
                    <w:sz w:val="18"/>
                    <w:szCs w:val="18"/>
                  </w:rPr>
                  <m:t>h</m:t>
                </m:r>
                <m:r>
                  <w:rPr>
                    <w:rFonts w:ascii="Cambria Math" w:hAnsi="Times New Roman" w:cs="Times New Roman"/>
                    <w:sz w:val="18"/>
                    <w:szCs w:val="18"/>
                  </w:rPr>
                  <m:t>.</m:t>
                </m:r>
                <m:r>
                  <w:rPr>
                    <w:rFonts w:ascii="Cambria Math" w:hAnsi="Cambria Math" w:cs="Times New Roman"/>
                    <w:sz w:val="18"/>
                    <w:szCs w:val="18"/>
                  </w:rPr>
                  <m:t>pop</m:t>
                </m:r>
                <m:r>
                  <w:rPr>
                    <w:rFonts w:ascii="Cambria Math" w:hAnsi="Times New Roman" w:cs="Times New Roman"/>
                    <w:sz w:val="18"/>
                    <w:szCs w:val="18"/>
                  </w:rPr>
                  <m:t>_</m:t>
                </m:r>
                <m:r>
                  <w:rPr>
                    <w:rFonts w:ascii="Cambria Math" w:hAnsi="Cambria Math" w:cs="Times New Roman"/>
                    <w:sz w:val="18"/>
                    <w:szCs w:val="18"/>
                  </w:rPr>
                  <m:t>back</m:t>
                </m:r>
                <m:r>
                  <w:rPr>
                    <w:rFonts w:ascii="Cambria Math" w:hAnsi="Times New Roman" w:cs="Times New Roman"/>
                    <w:sz w:val="18"/>
                    <w:szCs w:val="18"/>
                  </w:rPr>
                  <m:t>()</m:t>
                </m:r>
              </m:oMath>
            </m:oMathPara>
          </w:p>
          <w:p w:rsidR="001368CB" w:rsidRPr="001368CB" w:rsidRDefault="001368CB" w:rsidP="007F66B0">
            <w:pPr>
              <w:autoSpaceDE w:val="0"/>
              <w:autoSpaceDN w:val="0"/>
              <w:adjustRightInd w:val="0"/>
              <w:ind w:left="2160"/>
              <w:rPr>
                <w:rFonts w:ascii="Times New Roman" w:eastAsia="CMSY10" w:hAnsi="Times New Roman" w:cs="Times New Roman"/>
                <w:i/>
                <w:sz w:val="18"/>
                <w:szCs w:val="18"/>
              </w:rPr>
            </w:pPr>
            <m:oMathPara>
              <m:oMathParaPr>
                <m:jc m:val="left"/>
              </m:oMathParaPr>
              <m:oMath>
                <m:r>
                  <w:rPr>
                    <w:rFonts w:ascii="Cambria Math" w:hAnsi="Cambria Math" w:cs="Times New Roman"/>
                    <w:sz w:val="18"/>
                    <w:szCs w:val="18"/>
                  </w:rPr>
                  <m:t>UpdateCostFactor</m:t>
                </m:r>
                <m:r>
                  <w:rPr>
                    <w:rFonts w:ascii="Cambria Math" w:hAnsi="Times New Roman" w:cs="Times New Roman"/>
                    <w:sz w:val="18"/>
                    <w:szCs w:val="18"/>
                  </w:rPr>
                  <m:t>(</m:t>
                </m:r>
                <m:r>
                  <w:rPr>
                    <w:rFonts w:ascii="Cambria Math" w:hAnsi="Cambria Math" w:cs="Times New Roman"/>
                    <w:sz w:val="18"/>
                    <w:szCs w:val="18"/>
                  </w:rPr>
                  <m:t>pat</m:t>
                </m:r>
                <m:r>
                  <w:rPr>
                    <w:rFonts w:ascii="Times New Roman" w:hAnsi="Cambria Math" w:cs="Times New Roman"/>
                    <w:sz w:val="18"/>
                    <w:szCs w:val="18"/>
                  </w:rPr>
                  <m:t>h</m:t>
                </m:r>
                <m:r>
                  <w:rPr>
                    <w:rFonts w:ascii="Cambria Math" w:hAnsi="Cambria Math" w:cs="Times New Roman"/>
                    <w:sz w:val="18"/>
                    <w:szCs w:val="18"/>
                  </w:rPr>
                  <m:t>Node</m:t>
                </m:r>
                <m:r>
                  <w:rPr>
                    <w:rFonts w:ascii="Cambria Math" w:hAnsi="Times New Roman" w:cs="Times New Roman"/>
                    <w:sz w:val="18"/>
                    <w:szCs w:val="18"/>
                  </w:rPr>
                  <m:t>)</m:t>
                </m:r>
              </m:oMath>
            </m:oMathPara>
          </w:p>
          <w:p w:rsidR="001368CB" w:rsidRPr="001368CB" w:rsidRDefault="001368CB" w:rsidP="007F66B0">
            <w:pPr>
              <w:autoSpaceDE w:val="0"/>
              <w:autoSpaceDN w:val="0"/>
              <w:adjustRightInd w:val="0"/>
              <w:ind w:left="2160"/>
              <w:rPr>
                <w:rFonts w:ascii="Times New Roman" w:eastAsia="CMSY10" w:hAnsi="Times New Roman" w:cs="Times New Roman"/>
                <w:sz w:val="18"/>
                <w:szCs w:val="18"/>
              </w:rPr>
            </w:pPr>
            <w:r w:rsidRPr="001368CB">
              <w:rPr>
                <w:rFonts w:ascii="Times New Roman" w:eastAsia="CMSY10" w:hAnsi="Times New Roman" w:cs="Times New Roman"/>
                <w:i/>
                <w:sz w:val="18"/>
                <w:szCs w:val="18"/>
              </w:rPr>
              <w:t xml:space="preserve"> </w:t>
            </w:r>
            <m:oMath>
              <m:r>
                <w:rPr>
                  <w:rFonts w:ascii="Cambria Math" w:hAnsi="Cambria Math" w:cs="Times New Roman"/>
                  <w:sz w:val="18"/>
                  <w:szCs w:val="18"/>
                </w:rPr>
                <m:t>queue</m:t>
              </m:r>
              <m:r>
                <w:rPr>
                  <w:rFonts w:ascii="Cambria Math" w:hAnsi="Times New Roman" w:cs="Times New Roman"/>
                  <w:sz w:val="18"/>
                  <w:szCs w:val="18"/>
                </w:rPr>
                <m:t>.</m:t>
              </m:r>
              <m:r>
                <w:rPr>
                  <w:rFonts w:ascii="Cambria Math" w:hAnsi="Cambria Math" w:cs="Times New Roman"/>
                  <w:sz w:val="18"/>
                  <w:szCs w:val="18"/>
                </w:rPr>
                <m:t>pus</m:t>
              </m:r>
              <m:r>
                <w:rPr>
                  <w:rFonts w:ascii="Times New Roman" w:hAnsi="Cambria Math" w:cs="Times New Roman"/>
                  <w:sz w:val="18"/>
                  <w:szCs w:val="18"/>
                </w:rPr>
                <m:t>h</m:t>
              </m:r>
              <m:r>
                <w:rPr>
                  <w:rFonts w:ascii="Cambria Math" w:hAnsi="Times New Roman" w:cs="Times New Roman"/>
                  <w:sz w:val="18"/>
                  <w:szCs w:val="18"/>
                </w:rPr>
                <m:t>(</m:t>
              </m:r>
              <m:r>
                <w:rPr>
                  <w:rFonts w:ascii="Cambria Math" w:hAnsi="Cambria Math" w:cs="Times New Roman"/>
                  <w:sz w:val="18"/>
                  <w:szCs w:val="18"/>
                </w:rPr>
                <m:t>pat</m:t>
              </m:r>
              <m:r>
                <w:rPr>
                  <w:rFonts w:ascii="Times New Roman" w:hAnsi="Cambria Math" w:cs="Times New Roman"/>
                  <w:sz w:val="18"/>
                  <w:szCs w:val="18"/>
                </w:rPr>
                <m:t>h</m:t>
              </m:r>
              <m:r>
                <w:rPr>
                  <w:rFonts w:ascii="Cambria Math" w:hAnsi="Cambria Math" w:cs="Times New Roman"/>
                  <w:sz w:val="18"/>
                  <w:szCs w:val="18"/>
                </w:rPr>
                <m:t>Node</m:t>
              </m:r>
              <m:r>
                <w:rPr>
                  <w:rFonts w:ascii="Cambria Math" w:hAnsi="Times New Roman" w:cs="Times New Roman"/>
                  <w:sz w:val="18"/>
                  <w:szCs w:val="18"/>
                </w:rPr>
                <m:t>)</m:t>
              </m:r>
            </m:oMath>
            <w:r w:rsidRPr="001368CB">
              <w:rPr>
                <w:rFonts w:ascii="Times New Roman" w:hAnsi="Times New Roman" w:cs="Times New Roman"/>
                <w:sz w:val="18"/>
                <w:szCs w:val="18"/>
              </w:rPr>
              <w:t xml:space="preserve"> </w:t>
            </w:r>
            <w:r w:rsidRPr="001368CB">
              <w:rPr>
                <w:rFonts w:ascii="Times New Roman" w:eastAsia="CMSY10" w:hAnsi="Times New Roman" w:cs="Times New Roman"/>
                <w:sz w:val="18"/>
                <w:szCs w:val="18"/>
              </w:rPr>
              <w:t>{</w:t>
            </w:r>
            <w:r w:rsidRPr="001368CB">
              <w:rPr>
                <w:rFonts w:ascii="Times New Roman" w:hAnsi="Times New Roman" w:cs="Times New Roman"/>
                <w:sz w:val="18"/>
                <w:szCs w:val="18"/>
              </w:rPr>
              <w:t>This is done so this node’s neighborhood will be searched</w:t>
            </w:r>
            <w:r w:rsidRPr="001368CB">
              <w:rPr>
                <w:rFonts w:ascii="Times New Roman" w:eastAsia="CMSY10" w:hAnsi="Times New Roman" w:cs="Times New Roman"/>
                <w:sz w:val="18"/>
                <w:szCs w:val="18"/>
              </w:rPr>
              <w:t xml:space="preserve">} </w:t>
            </w:r>
          </w:p>
          <w:p w:rsidR="001368CB" w:rsidRPr="001368CB" w:rsidRDefault="001368CB" w:rsidP="007F66B0">
            <w:pPr>
              <w:autoSpaceDE w:val="0"/>
              <w:autoSpaceDN w:val="0"/>
              <w:adjustRightInd w:val="0"/>
              <w:ind w:left="2160"/>
              <w:rPr>
                <w:rFonts w:ascii="Times New Roman" w:hAnsi="Times New Roman" w:cs="Times New Roman"/>
                <w:i/>
                <w:sz w:val="18"/>
                <w:szCs w:val="18"/>
              </w:rPr>
            </w:pPr>
            <m:oMathPara>
              <m:oMathParaPr>
                <m:jc m:val="left"/>
              </m:oMathParaPr>
              <m:oMath>
                <m:r>
                  <w:rPr>
                    <w:rFonts w:ascii="Cambria Math" w:hAnsi="Cambria Math" w:cs="Times New Roman"/>
                    <w:sz w:val="18"/>
                    <w:szCs w:val="18"/>
                  </w:rPr>
                  <m:t>pat</m:t>
                </m:r>
                <m:r>
                  <w:rPr>
                    <w:rFonts w:ascii="Times New Roman" w:hAnsi="Cambria Math" w:cs="Times New Roman"/>
                    <w:sz w:val="18"/>
                    <w:szCs w:val="18"/>
                  </w:rPr>
                  <m:t>h</m:t>
                </m:r>
                <m:r>
                  <w:rPr>
                    <w:rFonts w:ascii="Cambria Math" w:hAnsi="Cambria Math" w:cs="Times New Roman"/>
                    <w:sz w:val="18"/>
                    <w:szCs w:val="18"/>
                  </w:rPr>
                  <m:t>Node</m:t>
                </m:r>
                <m:r>
                  <w:rPr>
                    <w:rFonts w:ascii="Cambria Math" w:hAnsi="Times New Roman" w:cs="Times New Roman"/>
                    <w:sz w:val="18"/>
                    <w:szCs w:val="18"/>
                  </w:rPr>
                  <m:t>.</m:t>
                </m:r>
                <m:r>
                  <w:rPr>
                    <w:rFonts w:ascii="Cambria Math" w:hAnsi="Cambria Math" w:cs="Times New Roman"/>
                    <w:sz w:val="18"/>
                    <w:szCs w:val="18"/>
                  </w:rPr>
                  <m:t>TreeId</m:t>
                </m:r>
                <m:r>
                  <w:rPr>
                    <w:rFonts w:ascii="Cambria Math" w:hAnsi="Times New Roman" w:cs="Times New Roman"/>
                    <w:sz w:val="18"/>
                    <w:szCs w:val="18"/>
                  </w:rPr>
                  <m:t>=</m:t>
                </m:r>
                <m:r>
                  <w:rPr>
                    <w:rFonts w:ascii="Cambria Math" w:hAnsi="Cambria Math" w:cs="Times New Roman"/>
                    <w:sz w:val="18"/>
                    <w:szCs w:val="18"/>
                  </w:rPr>
                  <m:t>treeID</m:t>
                </m:r>
              </m:oMath>
            </m:oMathPara>
          </w:p>
          <w:p w:rsidR="001368CB" w:rsidRPr="001368CB" w:rsidRDefault="001368CB" w:rsidP="007F66B0">
            <w:pPr>
              <w:autoSpaceDE w:val="0"/>
              <w:autoSpaceDN w:val="0"/>
              <w:adjustRightInd w:val="0"/>
              <w:ind w:left="2160"/>
              <w:rPr>
                <w:rFonts w:ascii="Times New Roman" w:hAnsi="Times New Roman" w:cs="Times New Roman"/>
                <w:i/>
                <w:sz w:val="18"/>
                <w:szCs w:val="18"/>
              </w:rPr>
            </w:pPr>
            <m:oMathPara>
              <m:oMathParaPr>
                <m:jc m:val="left"/>
              </m:oMathParaPr>
              <m:oMath>
                <m:r>
                  <w:rPr>
                    <w:rFonts w:ascii="Cambria Math" w:hAnsi="Cambria Math" w:cs="Times New Roman"/>
                    <w:sz w:val="18"/>
                    <w:szCs w:val="18"/>
                  </w:rPr>
                  <m:t>parent</m:t>
                </m:r>
                <m:r>
                  <w:rPr>
                    <w:rFonts w:ascii="Cambria Math" w:hAnsi="Times New Roman" w:cs="Times New Roman"/>
                    <w:sz w:val="18"/>
                    <w:szCs w:val="18"/>
                  </w:rPr>
                  <m:t>.</m:t>
                </m:r>
                <m:r>
                  <w:rPr>
                    <w:rFonts w:ascii="Cambria Math" w:hAnsi="Cambria Math" w:cs="Times New Roman"/>
                    <w:sz w:val="18"/>
                    <w:szCs w:val="18"/>
                  </w:rPr>
                  <m:t>addC</m:t>
                </m:r>
                <m:r>
                  <w:rPr>
                    <w:rFonts w:ascii="Times New Roman" w:hAnsi="Cambria Math" w:cs="Times New Roman"/>
                    <w:sz w:val="18"/>
                    <w:szCs w:val="18"/>
                  </w:rPr>
                  <m:t>h</m:t>
                </m:r>
                <m:r>
                  <w:rPr>
                    <w:rFonts w:ascii="Cambria Math" w:hAnsi="Cambria Math" w:cs="Times New Roman"/>
                    <w:sz w:val="18"/>
                    <w:szCs w:val="18"/>
                  </w:rPr>
                  <m:t>ild</m:t>
                </m:r>
                <m:r>
                  <w:rPr>
                    <w:rFonts w:ascii="Cambria Math" w:hAnsi="Times New Roman" w:cs="Times New Roman"/>
                    <w:sz w:val="18"/>
                    <w:szCs w:val="18"/>
                  </w:rPr>
                  <m:t>(</m:t>
                </m:r>
                <m:r>
                  <w:rPr>
                    <w:rFonts w:ascii="Cambria Math" w:hAnsi="Cambria Math" w:cs="Times New Roman"/>
                    <w:sz w:val="18"/>
                    <w:szCs w:val="18"/>
                  </w:rPr>
                  <m:t>pa</m:t>
                </m:r>
                <m:r>
                  <w:rPr>
                    <w:rFonts w:ascii="Times New Roman" w:hAnsi="Cambria Math" w:cs="Times New Roman"/>
                    <w:sz w:val="18"/>
                    <w:szCs w:val="18"/>
                  </w:rPr>
                  <m:t>h</m:t>
                </m:r>
                <m:r>
                  <w:rPr>
                    <w:rFonts w:ascii="Cambria Math" w:hAnsi="Cambria Math" w:cs="Times New Roman"/>
                    <w:sz w:val="18"/>
                    <w:szCs w:val="18"/>
                  </w:rPr>
                  <m:t>Node</m:t>
                </m:r>
                <m:r>
                  <w:rPr>
                    <w:rFonts w:ascii="Cambria Math" w:hAnsi="Times New Roman" w:cs="Times New Roman"/>
                    <w:sz w:val="18"/>
                    <w:szCs w:val="18"/>
                  </w:rPr>
                  <m:t>)</m:t>
                </m:r>
              </m:oMath>
            </m:oMathPara>
          </w:p>
          <w:p w:rsidR="001368CB" w:rsidRPr="001368CB" w:rsidRDefault="001368CB" w:rsidP="007F66B0">
            <w:pPr>
              <w:autoSpaceDE w:val="0"/>
              <w:autoSpaceDN w:val="0"/>
              <w:adjustRightInd w:val="0"/>
              <w:ind w:left="2160"/>
              <w:rPr>
                <w:rFonts w:ascii="Times New Roman" w:hAnsi="Times New Roman" w:cs="Times New Roman"/>
                <w:i/>
                <w:sz w:val="18"/>
                <w:szCs w:val="18"/>
              </w:rPr>
            </w:pPr>
            <m:oMathPara>
              <m:oMathParaPr>
                <m:jc m:val="left"/>
              </m:oMathParaPr>
              <m:oMath>
                <m:r>
                  <w:rPr>
                    <w:rFonts w:ascii="Cambria Math" w:hAnsi="Cambria Math" w:cs="Times New Roman"/>
                    <w:sz w:val="18"/>
                    <w:szCs w:val="18"/>
                  </w:rPr>
                  <m:t>parent</m:t>
                </m:r>
                <m:r>
                  <w:rPr>
                    <w:rFonts w:ascii="Cambria Math" w:hAnsi="Times New Roman" w:cs="Times New Roman"/>
                    <w:sz w:val="18"/>
                    <w:szCs w:val="18"/>
                  </w:rPr>
                  <m:t>=</m:t>
                </m:r>
                <m:r>
                  <w:rPr>
                    <w:rFonts w:ascii="Cambria Math" w:hAnsi="Cambria Math" w:cs="Times New Roman"/>
                    <w:sz w:val="18"/>
                    <w:szCs w:val="18"/>
                  </w:rPr>
                  <m:t>pat</m:t>
                </m:r>
                <m:r>
                  <w:rPr>
                    <w:rFonts w:ascii="Times New Roman" w:hAnsi="Cambria Math" w:cs="Times New Roman"/>
                    <w:sz w:val="18"/>
                    <w:szCs w:val="18"/>
                  </w:rPr>
                  <m:t>h</m:t>
                </m:r>
                <m:r>
                  <w:rPr>
                    <w:rFonts w:ascii="Cambria Math" w:hAnsi="Cambria Math" w:cs="Times New Roman"/>
                    <w:sz w:val="18"/>
                    <w:szCs w:val="18"/>
                  </w:rPr>
                  <m:t>Node</m:t>
                </m:r>
              </m:oMath>
            </m:oMathPara>
          </w:p>
          <w:p w:rsidR="001368CB" w:rsidRPr="001368CB" w:rsidRDefault="001368CB" w:rsidP="007F66B0">
            <w:pPr>
              <w:autoSpaceDE w:val="0"/>
              <w:autoSpaceDN w:val="0"/>
              <w:adjustRightInd w:val="0"/>
              <w:ind w:left="1440"/>
              <w:rPr>
                <w:rFonts w:ascii="Times New Roman" w:hAnsi="Times New Roman" w:cs="Times New Roman"/>
                <w:b/>
                <w:sz w:val="18"/>
                <w:szCs w:val="18"/>
              </w:rPr>
            </w:pPr>
            <w:r w:rsidRPr="001368CB">
              <w:rPr>
                <w:rFonts w:ascii="Times New Roman" w:hAnsi="Times New Roman" w:cs="Times New Roman"/>
                <w:b/>
                <w:sz w:val="18"/>
                <w:szCs w:val="18"/>
              </w:rPr>
              <w:t>end while</w:t>
            </w:r>
          </w:p>
          <w:p w:rsidR="001368CB" w:rsidRPr="001368CB" w:rsidRDefault="001368CB" w:rsidP="007F66B0">
            <w:pPr>
              <w:autoSpaceDE w:val="0"/>
              <w:autoSpaceDN w:val="0"/>
              <w:adjustRightInd w:val="0"/>
              <w:ind w:left="720"/>
              <w:rPr>
                <w:rFonts w:ascii="Times New Roman" w:hAnsi="Times New Roman" w:cs="Times New Roman"/>
                <w:b/>
                <w:sz w:val="18"/>
                <w:szCs w:val="18"/>
              </w:rPr>
            </w:pPr>
            <w:r w:rsidRPr="001368CB">
              <w:rPr>
                <w:rFonts w:ascii="Times New Roman" w:hAnsi="Times New Roman" w:cs="Times New Roman"/>
                <w:b/>
                <w:sz w:val="18"/>
                <w:szCs w:val="18"/>
              </w:rPr>
              <w:t>end if</w:t>
            </w:r>
          </w:p>
          <w:p w:rsidR="001368CB" w:rsidRPr="001368CB" w:rsidRDefault="001368CB" w:rsidP="007F66B0">
            <w:pPr>
              <w:autoSpaceDE w:val="0"/>
              <w:autoSpaceDN w:val="0"/>
              <w:adjustRightInd w:val="0"/>
              <w:rPr>
                <w:rFonts w:ascii="Times New Roman" w:hAnsi="Times New Roman" w:cs="Times New Roman"/>
                <w:b/>
                <w:sz w:val="18"/>
                <w:szCs w:val="18"/>
              </w:rPr>
            </w:pPr>
            <w:r w:rsidRPr="001368CB">
              <w:rPr>
                <w:rFonts w:ascii="Times New Roman" w:hAnsi="Times New Roman" w:cs="Times New Roman"/>
                <w:b/>
                <w:sz w:val="18"/>
                <w:szCs w:val="18"/>
              </w:rPr>
              <w:t>end if</w:t>
            </w:r>
          </w:p>
          <w:p w:rsidR="001368CB" w:rsidRPr="001368CB" w:rsidRDefault="001368CB" w:rsidP="007F66B0">
            <w:pPr>
              <w:autoSpaceDE w:val="0"/>
              <w:autoSpaceDN w:val="0"/>
              <w:adjustRightInd w:val="0"/>
              <w:rPr>
                <w:rFonts w:ascii="Times New Roman" w:eastAsia="CMSY10" w:hAnsi="Times New Roman" w:cs="Times New Roman"/>
                <w:sz w:val="18"/>
                <w:szCs w:val="18"/>
              </w:rPr>
            </w:pPr>
            <m:oMath>
              <m:r>
                <w:rPr>
                  <w:rFonts w:ascii="Cambria Math" w:hAnsi="Cambria Math" w:cs="Times New Roman"/>
                  <w:sz w:val="18"/>
                  <w:szCs w:val="18"/>
                </w:rPr>
                <m:t>AnalyzeNeig</m:t>
              </m:r>
              <m:r>
                <w:rPr>
                  <w:rFonts w:ascii="Times New Roman" w:hAnsi="Cambria Math" w:cs="Times New Roman"/>
                  <w:sz w:val="18"/>
                  <w:szCs w:val="18"/>
                </w:rPr>
                <m:t>h</m:t>
              </m:r>
              <m:r>
                <w:rPr>
                  <w:rFonts w:ascii="Cambria Math" w:hAnsi="Cambria Math" w:cs="Times New Roman"/>
                  <w:sz w:val="18"/>
                  <w:szCs w:val="18"/>
                </w:rPr>
                <m:t>bors</m:t>
              </m:r>
              <m:r>
                <w:rPr>
                  <w:rFonts w:ascii="Cambria Math" w:hAnsi="Times New Roman" w:cs="Times New Roman"/>
                  <w:sz w:val="18"/>
                  <w:szCs w:val="18"/>
                </w:rPr>
                <m:t>(</m:t>
              </m:r>
              <m:r>
                <w:rPr>
                  <w:rFonts w:ascii="Cambria Math" w:hAnsi="Cambria Math" w:cs="Times New Roman"/>
                  <w:sz w:val="18"/>
                  <w:szCs w:val="18"/>
                </w:rPr>
                <m:t>queryNode</m:t>
              </m:r>
              <m:r>
                <w:rPr>
                  <w:rFonts w:ascii="Cambria Math" w:hAnsi="Times New Roman" w:cs="Times New Roman"/>
                  <w:sz w:val="18"/>
                  <w:szCs w:val="18"/>
                </w:rPr>
                <m:t>)</m:t>
              </m:r>
            </m:oMath>
            <w:r w:rsidRPr="001368CB">
              <w:rPr>
                <w:rFonts w:ascii="Times New Roman" w:hAnsi="Times New Roman" w:cs="Times New Roman"/>
                <w:sz w:val="18"/>
                <w:szCs w:val="18"/>
              </w:rPr>
              <w:t xml:space="preserve"> </w:t>
            </w:r>
            <w:r w:rsidRPr="001368CB">
              <w:rPr>
                <w:rFonts w:ascii="Times New Roman" w:eastAsia="CMSY10" w:hAnsi="Times New Roman" w:cs="Times New Roman"/>
                <w:sz w:val="18"/>
                <w:szCs w:val="18"/>
              </w:rPr>
              <w:t>{</w:t>
            </w:r>
            <w:r w:rsidRPr="001368CB">
              <w:rPr>
                <w:rFonts w:ascii="Times New Roman" w:hAnsi="Times New Roman" w:cs="Times New Roman"/>
                <w:sz w:val="18"/>
                <w:szCs w:val="18"/>
              </w:rPr>
              <w:t>More nodes may be added to the queue during this step</w:t>
            </w:r>
            <w:r w:rsidRPr="001368CB">
              <w:rPr>
                <w:rFonts w:ascii="Times New Roman" w:eastAsia="CMSY10" w:hAnsi="Times New Roman" w:cs="Times New Roman"/>
                <w:sz w:val="18"/>
                <w:szCs w:val="18"/>
              </w:rPr>
              <w:t xml:space="preserve">} </w:t>
            </w:r>
          </w:p>
          <w:p w:rsidR="001368CB" w:rsidRPr="001368CB" w:rsidRDefault="001368CB" w:rsidP="007F66B0">
            <w:pPr>
              <w:jc w:val="both"/>
              <w:rPr>
                <w:rFonts w:ascii="Times New Roman" w:hAnsi="Times New Roman" w:cs="Times New Roman"/>
                <w:b/>
                <w:sz w:val="18"/>
                <w:szCs w:val="18"/>
              </w:rPr>
            </w:pPr>
            <w:r w:rsidRPr="001368CB">
              <w:rPr>
                <w:rFonts w:ascii="Times New Roman" w:hAnsi="Times New Roman" w:cs="Times New Roman"/>
                <w:b/>
                <w:sz w:val="18"/>
                <w:szCs w:val="18"/>
              </w:rPr>
              <w:t>end while</w:t>
            </w:r>
          </w:p>
        </w:tc>
      </w:tr>
    </w:tbl>
    <w:p w:rsidR="001368CB" w:rsidRPr="001368CB" w:rsidRDefault="001368CB" w:rsidP="001368CB">
      <w:pPr>
        <w:pStyle w:val="FootnoteText"/>
        <w:rPr>
          <w:sz w:val="18"/>
          <w:szCs w:val="18"/>
        </w:rPr>
      </w:pPr>
      <w:r w:rsidRPr="001368CB">
        <w:rPr>
          <w:sz w:val="18"/>
          <w:szCs w:val="18"/>
        </w:rPr>
        <w:lastRenderedPageBreak/>
        <w:t>Fig. I Pseudo code for tracing algorithm.</w:t>
      </w:r>
    </w:p>
    <w:p w:rsidR="001368CB" w:rsidRPr="001368CB" w:rsidRDefault="001368CB" w:rsidP="001368CB">
      <w:pPr>
        <w:spacing w:line="360" w:lineRule="auto"/>
        <w:jc w:val="center"/>
        <w:rPr>
          <w:b/>
          <w:sz w:val="18"/>
          <w:szCs w:val="18"/>
        </w:rPr>
      </w:pPr>
    </w:p>
    <w:tbl>
      <w:tblPr>
        <w:tblStyle w:val="TableGrid"/>
        <w:tblW w:w="4975" w:type="dxa"/>
        <w:jc w:val="center"/>
        <w:tblInd w:w="477" w:type="dxa"/>
        <w:tblLook w:val="04A0"/>
      </w:tblPr>
      <w:tblGrid>
        <w:gridCol w:w="4975"/>
      </w:tblGrid>
      <w:tr w:rsidR="001368CB" w:rsidRPr="001368CB" w:rsidTr="007F66B0">
        <w:trPr>
          <w:jc w:val="center"/>
        </w:trPr>
        <w:tc>
          <w:tcPr>
            <w:tcW w:w="4975" w:type="dxa"/>
          </w:tcPr>
          <w:p w:rsidR="001368CB" w:rsidRPr="001368CB" w:rsidRDefault="001368CB" w:rsidP="007F66B0">
            <w:pPr>
              <w:autoSpaceDE w:val="0"/>
              <w:autoSpaceDN w:val="0"/>
              <w:adjustRightInd w:val="0"/>
              <w:rPr>
                <w:rFonts w:ascii="Times New Roman" w:hAnsi="Times New Roman" w:cs="Times New Roman"/>
                <w:i/>
                <w:sz w:val="18"/>
                <w:szCs w:val="18"/>
              </w:rPr>
            </w:pPr>
            <w:r w:rsidRPr="001368CB">
              <w:rPr>
                <w:rFonts w:ascii="Times New Roman" w:hAnsi="Times New Roman" w:cs="Times New Roman"/>
                <w:b/>
                <w:i/>
                <w:sz w:val="18"/>
                <w:szCs w:val="18"/>
              </w:rPr>
              <w:t xml:space="preserve">Algorithm </w:t>
            </w:r>
            <w:r>
              <w:rPr>
                <w:rFonts w:ascii="Times New Roman" w:hAnsi="Times New Roman" w:cs="Times New Roman"/>
                <w:b/>
                <w:i/>
                <w:sz w:val="18"/>
                <w:szCs w:val="18"/>
              </w:rPr>
              <w:t>3</w:t>
            </w:r>
            <w:r w:rsidRPr="001368CB">
              <w:rPr>
                <w:rFonts w:ascii="Times New Roman" w:hAnsi="Times New Roman" w:cs="Times New Roman"/>
                <w:i/>
                <w:sz w:val="18"/>
                <w:szCs w:val="18"/>
              </w:rPr>
              <w:t xml:space="preserve"> Find a tree near a given node</w:t>
            </w:r>
          </w:p>
          <w:p w:rsidR="001368CB" w:rsidRPr="001368CB" w:rsidRDefault="001368CB" w:rsidP="007F66B0">
            <w:pPr>
              <w:autoSpaceDE w:val="0"/>
              <w:autoSpaceDN w:val="0"/>
              <w:adjustRightInd w:val="0"/>
              <w:rPr>
                <w:rFonts w:ascii="Times New Roman" w:hAnsi="Times New Roman" w:cs="Times New Roman"/>
                <w:i/>
                <w:sz w:val="18"/>
                <w:szCs w:val="18"/>
              </w:rPr>
            </w:pPr>
            <m:oMath>
              <m:r>
                <w:rPr>
                  <w:rFonts w:ascii="Cambria Math" w:hAnsi="Cambria Math" w:cs="Times New Roman"/>
                  <w:sz w:val="18"/>
                  <w:szCs w:val="18"/>
                </w:rPr>
                <m:t>currentNode</m:t>
              </m:r>
            </m:oMath>
            <w:r w:rsidRPr="001368CB">
              <w:rPr>
                <w:rFonts w:ascii="Times New Roman" w:hAnsi="Times New Roman" w:cs="Times New Roman"/>
                <w:i/>
                <w:sz w:val="18"/>
                <w:szCs w:val="18"/>
              </w:rPr>
              <w:t xml:space="preserve"> ←</w:t>
            </w:r>
            <m:oMath>
              <m:r>
                <w:rPr>
                  <w:rFonts w:ascii="Cambria Math" w:hAnsi="Cambria Math" w:cs="Times New Roman"/>
                  <w:sz w:val="18"/>
                  <w:szCs w:val="18"/>
                </w:rPr>
                <m:t>queryNode</m:t>
              </m:r>
            </m:oMath>
          </w:p>
          <w:p w:rsidR="001368CB" w:rsidRPr="001368CB" w:rsidRDefault="001368CB" w:rsidP="007F66B0">
            <w:pPr>
              <w:autoSpaceDE w:val="0"/>
              <w:autoSpaceDN w:val="0"/>
              <w:adjustRightInd w:val="0"/>
              <w:rPr>
                <w:rFonts w:ascii="Times New Roman" w:hAnsi="Times New Roman" w:cs="Times New Roman"/>
                <w:i/>
                <w:sz w:val="18"/>
                <w:szCs w:val="18"/>
              </w:rPr>
            </w:pPr>
            <m:oMath>
              <m:r>
                <w:rPr>
                  <w:rFonts w:ascii="Cambria Math" w:hAnsi="Cambria Math" w:cs="Times New Roman"/>
                  <w:sz w:val="18"/>
                  <w:szCs w:val="18"/>
                </w:rPr>
                <m:t>tree</m:t>
              </m:r>
            </m:oMath>
            <w:r w:rsidRPr="001368CB">
              <w:rPr>
                <w:rFonts w:ascii="Times New Roman" w:hAnsi="Times New Roman" w:cs="Times New Roman"/>
                <w:i/>
                <w:sz w:val="18"/>
                <w:szCs w:val="18"/>
              </w:rPr>
              <w:t xml:space="preserve"> ← 0</w:t>
            </w:r>
          </w:p>
          <w:p w:rsidR="001368CB" w:rsidRPr="001368CB" w:rsidRDefault="001368CB" w:rsidP="007F66B0">
            <w:pPr>
              <w:autoSpaceDE w:val="0"/>
              <w:autoSpaceDN w:val="0"/>
              <w:adjustRightInd w:val="0"/>
              <w:rPr>
                <w:rFonts w:ascii="Times New Roman" w:hAnsi="Times New Roman" w:cs="Times New Roman"/>
                <w:i/>
                <w:sz w:val="18"/>
                <w:szCs w:val="18"/>
              </w:rPr>
            </w:pPr>
            <m:oMath>
              <m:r>
                <w:rPr>
                  <w:rFonts w:ascii="Cambria Math" w:hAnsi="Cambria Math" w:cs="Times New Roman"/>
                  <w:sz w:val="18"/>
                  <w:szCs w:val="18"/>
                </w:rPr>
                <m:t>prevDir</m:t>
              </m:r>
            </m:oMath>
            <w:r w:rsidRPr="001368CB">
              <w:rPr>
                <w:rFonts w:ascii="Times New Roman" w:hAnsi="Times New Roman" w:cs="Times New Roman"/>
                <w:i/>
                <w:sz w:val="18"/>
                <w:szCs w:val="18"/>
              </w:rPr>
              <w:t xml:space="preserve"> ←{0, 0, 0} </w:t>
            </w:r>
            <m:oMath>
              <m:r>
                <w:rPr>
                  <w:rFonts w:ascii="Cambria Math" w:hAnsi="Cambria Math" w:cs="Times New Roman"/>
                  <w:sz w:val="18"/>
                  <w:szCs w:val="18"/>
                </w:rPr>
                <m:t>trail</m:t>
              </m:r>
            </m:oMath>
            <w:r w:rsidRPr="001368CB">
              <w:rPr>
                <w:rFonts w:ascii="Times New Roman" w:hAnsi="Times New Roman" w:cs="Times New Roman"/>
                <w:i/>
                <w:sz w:val="18"/>
                <w:szCs w:val="18"/>
              </w:rPr>
              <w:t xml:space="preserve"> ← {} </w:t>
            </w:r>
          </w:p>
          <w:p w:rsidR="001368CB" w:rsidRPr="001368CB" w:rsidRDefault="001368CB" w:rsidP="007F66B0">
            <w:pPr>
              <w:autoSpaceDE w:val="0"/>
              <w:autoSpaceDN w:val="0"/>
              <w:adjustRightInd w:val="0"/>
              <w:rPr>
                <w:rFonts w:ascii="Times New Roman" w:hAnsi="Times New Roman" w:cs="Times New Roman"/>
                <w:i/>
                <w:sz w:val="18"/>
                <w:szCs w:val="18"/>
              </w:rPr>
            </w:pPr>
            <w:r w:rsidRPr="001368CB">
              <w:rPr>
                <w:rFonts w:ascii="Times New Roman" w:hAnsi="Times New Roman" w:cs="Times New Roman"/>
                <w:b/>
                <w:sz w:val="18"/>
                <w:szCs w:val="18"/>
              </w:rPr>
              <w:t>while</w:t>
            </w:r>
            <w:r w:rsidRPr="001368CB">
              <w:rPr>
                <w:rFonts w:ascii="Times New Roman" w:hAnsi="Times New Roman" w:cs="Times New Roman"/>
                <w:i/>
                <w:sz w:val="18"/>
                <w:szCs w:val="18"/>
              </w:rPr>
              <w:t xml:space="preserve"> </w:t>
            </w:r>
            <m:oMath>
              <m:r>
                <w:rPr>
                  <w:rFonts w:ascii="Cambria Math" w:hAnsi="Cambria Math" w:cs="Times New Roman"/>
                  <w:sz w:val="18"/>
                  <w:szCs w:val="18"/>
                </w:rPr>
                <m:t>tree</m:t>
              </m:r>
            </m:oMath>
            <w:r w:rsidRPr="001368CB">
              <w:rPr>
                <w:rFonts w:ascii="Times New Roman" w:hAnsi="Times New Roman" w:cs="Times New Roman"/>
                <w:i/>
                <w:sz w:val="18"/>
                <w:szCs w:val="18"/>
              </w:rPr>
              <w:t xml:space="preserve"> = 0 and </w:t>
            </w:r>
            <m:oMath>
              <m:r>
                <w:rPr>
                  <w:rFonts w:ascii="Cambria Math" w:hAnsi="Cambria Math" w:cs="Times New Roman"/>
                  <w:sz w:val="18"/>
                  <w:szCs w:val="18"/>
                </w:rPr>
                <m:t>numSteps</m:t>
              </m:r>
              <m:r>
                <w:rPr>
                  <w:rFonts w:ascii="Cambria Math" w:hAnsi="Times New Roman" w:cs="Times New Roman"/>
                  <w:sz w:val="18"/>
                  <w:szCs w:val="18"/>
                </w:rPr>
                <m:t>&lt;500</m:t>
              </m:r>
            </m:oMath>
            <w:r w:rsidRPr="001368CB">
              <w:rPr>
                <w:rFonts w:ascii="Times New Roman" w:hAnsi="Times New Roman" w:cs="Times New Roman"/>
                <w:i/>
                <w:sz w:val="18"/>
                <w:szCs w:val="18"/>
              </w:rPr>
              <w:t xml:space="preserve"> </w:t>
            </w:r>
            <w:r w:rsidRPr="001368CB">
              <w:rPr>
                <w:rFonts w:ascii="Times New Roman" w:hAnsi="Times New Roman" w:cs="Times New Roman"/>
                <w:b/>
                <w:i/>
                <w:sz w:val="18"/>
                <w:szCs w:val="18"/>
              </w:rPr>
              <w:t>do</w:t>
            </w:r>
            <w:r w:rsidRPr="001368CB">
              <w:rPr>
                <w:rFonts w:ascii="Times New Roman" w:hAnsi="Times New Roman" w:cs="Times New Roman"/>
                <w:i/>
                <w:sz w:val="18"/>
                <w:szCs w:val="18"/>
              </w:rPr>
              <w:t xml:space="preserve"> {500 iterations max}</w:t>
            </w:r>
          </w:p>
          <w:p w:rsidR="001368CB" w:rsidRPr="001368CB" w:rsidRDefault="001368CB" w:rsidP="007F66B0">
            <w:pPr>
              <w:autoSpaceDE w:val="0"/>
              <w:autoSpaceDN w:val="0"/>
              <w:adjustRightInd w:val="0"/>
              <w:ind w:left="720"/>
              <w:rPr>
                <w:rFonts w:ascii="Times New Roman" w:hAnsi="Times New Roman" w:cs="Times New Roman"/>
                <w:i/>
                <w:sz w:val="18"/>
                <w:szCs w:val="18"/>
              </w:rPr>
            </w:pPr>
            <w:r w:rsidRPr="001368CB">
              <w:rPr>
                <w:rFonts w:ascii="Times New Roman" w:hAnsi="Times New Roman" w:cs="Times New Roman"/>
                <w:i/>
                <w:sz w:val="18"/>
                <w:szCs w:val="18"/>
              </w:rPr>
              <w:t>{Find the direction where the cost decreases most ra</w:t>
            </w:r>
            <w:r w:rsidRPr="001368CB">
              <w:rPr>
                <w:rFonts w:ascii="Times New Roman" w:hAnsi="Times New Roman" w:cs="Times New Roman"/>
                <w:i/>
                <w:sz w:val="18"/>
                <w:szCs w:val="18"/>
              </w:rPr>
              <w:t>p</w:t>
            </w:r>
            <w:r w:rsidRPr="001368CB">
              <w:rPr>
                <w:rFonts w:ascii="Times New Roman" w:hAnsi="Times New Roman" w:cs="Times New Roman"/>
                <w:i/>
                <w:sz w:val="18"/>
                <w:szCs w:val="18"/>
              </w:rPr>
              <w:t xml:space="preserve">idly} </w:t>
            </w:r>
          </w:p>
          <w:p w:rsidR="001368CB" w:rsidRPr="001368CB" w:rsidRDefault="001368CB" w:rsidP="007F66B0">
            <w:pPr>
              <w:autoSpaceDE w:val="0"/>
              <w:autoSpaceDN w:val="0"/>
              <w:adjustRightInd w:val="0"/>
              <w:ind w:left="720"/>
              <w:rPr>
                <w:rFonts w:ascii="Times New Roman" w:hAnsi="Times New Roman" w:cs="Times New Roman"/>
                <w:i/>
                <w:sz w:val="18"/>
                <w:szCs w:val="18"/>
              </w:rPr>
            </w:pPr>
            <m:oMath>
              <m:r>
                <w:rPr>
                  <w:rFonts w:ascii="Cambria Math" w:hAnsi="Cambria Math" w:cs="Times New Roman"/>
                  <w:sz w:val="18"/>
                  <w:szCs w:val="18"/>
                </w:rPr>
                <m:t>currentDir</m:t>
              </m:r>
            </m:oMath>
            <w:r w:rsidRPr="001368CB">
              <w:rPr>
                <w:rFonts w:ascii="Times New Roman" w:hAnsi="Times New Roman" w:cs="Times New Roman"/>
                <w:i/>
                <w:sz w:val="18"/>
                <w:szCs w:val="18"/>
              </w:rPr>
              <w:t xml:space="preserve"> ←</w:t>
            </w:r>
            <w:r w:rsidRPr="001368CB">
              <w:rPr>
                <w:rFonts w:cs="Times New Roman"/>
                <w:i/>
                <w:sz w:val="18"/>
                <w:szCs w:val="18"/>
              </w:rPr>
              <w:t>∇</w:t>
            </w:r>
            <w:r w:rsidRPr="001368CB">
              <w:rPr>
                <w:rFonts w:ascii="Times New Roman" w:hAnsi="Times New Roman" w:cs="Times New Roman"/>
                <w:i/>
                <w:sz w:val="18"/>
                <w:szCs w:val="18"/>
              </w:rPr>
              <w:t xml:space="preserve">  Cost</w:t>
            </w:r>
          </w:p>
          <w:p w:rsidR="001368CB" w:rsidRPr="001368CB" w:rsidRDefault="001368CB" w:rsidP="007F66B0">
            <w:pPr>
              <w:autoSpaceDE w:val="0"/>
              <w:autoSpaceDN w:val="0"/>
              <w:adjustRightInd w:val="0"/>
              <w:ind w:left="720"/>
              <w:rPr>
                <w:rFonts w:ascii="Times New Roman" w:hAnsi="Times New Roman" w:cs="Times New Roman"/>
                <w:i/>
                <w:sz w:val="18"/>
                <w:szCs w:val="18"/>
              </w:rPr>
            </w:pPr>
            <w:r w:rsidRPr="001368CB">
              <w:rPr>
                <w:rFonts w:ascii="Times New Roman" w:hAnsi="Times New Roman" w:cs="Times New Roman"/>
                <w:i/>
                <w:sz w:val="18"/>
                <w:szCs w:val="18"/>
              </w:rPr>
              <w:t>{Simulate momentum by incorporating our previous d</w:t>
            </w:r>
            <w:r w:rsidRPr="001368CB">
              <w:rPr>
                <w:rFonts w:ascii="Times New Roman" w:hAnsi="Times New Roman" w:cs="Times New Roman"/>
                <w:i/>
                <w:sz w:val="18"/>
                <w:szCs w:val="18"/>
              </w:rPr>
              <w:t>i</w:t>
            </w:r>
            <w:r w:rsidRPr="001368CB">
              <w:rPr>
                <w:rFonts w:ascii="Times New Roman" w:hAnsi="Times New Roman" w:cs="Times New Roman"/>
                <w:i/>
                <w:sz w:val="18"/>
                <w:szCs w:val="18"/>
              </w:rPr>
              <w:t xml:space="preserve">rection} </w:t>
            </w:r>
          </w:p>
          <w:p w:rsidR="001368CB" w:rsidRPr="001368CB" w:rsidRDefault="001368CB" w:rsidP="007F66B0">
            <w:pPr>
              <w:autoSpaceDE w:val="0"/>
              <w:autoSpaceDN w:val="0"/>
              <w:adjustRightInd w:val="0"/>
              <w:ind w:left="720"/>
              <w:rPr>
                <w:rFonts w:ascii="Times New Roman" w:hAnsi="Times New Roman" w:cs="Times New Roman"/>
                <w:i/>
                <w:sz w:val="18"/>
                <w:szCs w:val="18"/>
              </w:rPr>
            </w:pPr>
            <m:oMath>
              <m:r>
                <w:rPr>
                  <w:rFonts w:ascii="Cambria Math" w:hAnsi="Cambria Math" w:cs="Times New Roman"/>
                  <w:sz w:val="18"/>
                  <w:szCs w:val="18"/>
                </w:rPr>
                <m:t>currentDir</m:t>
              </m:r>
            </m:oMath>
            <w:r w:rsidRPr="001368CB">
              <w:rPr>
                <w:rFonts w:ascii="Times New Roman" w:hAnsi="Times New Roman" w:cs="Times New Roman"/>
                <w:i/>
                <w:sz w:val="18"/>
                <w:szCs w:val="18"/>
              </w:rPr>
              <w:t xml:space="preserve"> ←</w:t>
            </w:r>
            <m:oMath>
              <m:r>
                <w:rPr>
                  <w:rFonts w:ascii="Cambria Math" w:hAnsi="Times New Roman" w:cs="Times New Roman"/>
                  <w:sz w:val="18"/>
                  <w:szCs w:val="18"/>
                </w:rPr>
                <m:t xml:space="preserve"> </m:t>
              </m:r>
              <m:f>
                <m:fPr>
                  <m:ctrlPr>
                    <w:rPr>
                      <w:rFonts w:ascii="Cambria Math" w:hAnsi="Times New Roman" w:cs="Times New Roman"/>
                      <w:i/>
                      <w:sz w:val="18"/>
                      <w:szCs w:val="18"/>
                    </w:rPr>
                  </m:ctrlPr>
                </m:fPr>
                <m:num>
                  <m:r>
                    <w:rPr>
                      <w:rFonts w:ascii="Cambria Math" w:hAnsi="Cambria Math" w:cs="Times New Roman"/>
                      <w:sz w:val="18"/>
                      <w:szCs w:val="18"/>
                    </w:rPr>
                    <m:t>currentDir</m:t>
                  </m:r>
                  <m:r>
                    <w:rPr>
                      <w:rFonts w:ascii="Cambria Math" w:hAnsi="Times New Roman" w:cs="Times New Roman"/>
                      <w:sz w:val="18"/>
                      <w:szCs w:val="18"/>
                    </w:rPr>
                    <m:t>+</m:t>
                  </m:r>
                  <m:r>
                    <w:rPr>
                      <w:rFonts w:ascii="Cambria Math" w:hAnsi="Cambria Math" w:cs="Times New Roman"/>
                      <w:sz w:val="18"/>
                      <w:szCs w:val="18"/>
                    </w:rPr>
                    <m:t>prevDir</m:t>
                  </m:r>
                </m:num>
                <m:den>
                  <m:r>
                    <w:rPr>
                      <w:rFonts w:ascii="Cambria Math" w:hAnsi="Times New Roman" w:cs="Times New Roman"/>
                      <w:sz w:val="18"/>
                      <w:szCs w:val="18"/>
                    </w:rPr>
                    <m:t>|</m:t>
                  </m:r>
                  <m:d>
                    <m:dPr>
                      <m:begChr m:val="|"/>
                      <m:endChr m:val="|"/>
                      <m:ctrlPr>
                        <w:rPr>
                          <w:rFonts w:ascii="Cambria Math" w:hAnsi="Times New Roman" w:cs="Times New Roman"/>
                          <w:i/>
                          <w:sz w:val="18"/>
                          <w:szCs w:val="18"/>
                        </w:rPr>
                      </m:ctrlPr>
                    </m:dPr>
                    <m:e>
                      <m:r>
                        <w:rPr>
                          <w:rFonts w:ascii="Cambria Math" w:hAnsi="Cambria Math" w:cs="Times New Roman"/>
                          <w:sz w:val="18"/>
                          <w:szCs w:val="18"/>
                        </w:rPr>
                        <m:t>currentDir</m:t>
                      </m:r>
                      <m:r>
                        <w:rPr>
                          <w:rFonts w:ascii="Cambria Math" w:hAnsi="Times New Roman" w:cs="Times New Roman"/>
                          <w:sz w:val="18"/>
                          <w:szCs w:val="18"/>
                        </w:rPr>
                        <m:t>+</m:t>
                      </m:r>
                      <m:r>
                        <w:rPr>
                          <w:rFonts w:ascii="Cambria Math" w:hAnsi="Cambria Math" w:cs="Times New Roman"/>
                          <w:sz w:val="18"/>
                          <w:szCs w:val="18"/>
                        </w:rPr>
                        <m:t>prevDir</m:t>
                      </m:r>
                    </m:e>
                  </m:d>
                  <m:r>
                    <w:rPr>
                      <w:rFonts w:ascii="Cambria Math" w:hAnsi="Times New Roman" w:cs="Times New Roman"/>
                      <w:sz w:val="18"/>
                      <w:szCs w:val="18"/>
                    </w:rPr>
                    <m:t>|</m:t>
                  </m:r>
                </m:den>
              </m:f>
            </m:oMath>
            <w:r w:rsidRPr="001368CB">
              <w:rPr>
                <w:rFonts w:ascii="Times New Roman" w:hAnsi="Times New Roman" w:cs="Times New Roman"/>
                <w:i/>
                <w:sz w:val="18"/>
                <w:szCs w:val="18"/>
              </w:rPr>
              <w:t xml:space="preserve"> </w:t>
            </w:r>
          </w:p>
          <w:p w:rsidR="001368CB" w:rsidRPr="001368CB" w:rsidRDefault="001368CB" w:rsidP="007F66B0">
            <w:pPr>
              <w:autoSpaceDE w:val="0"/>
              <w:autoSpaceDN w:val="0"/>
              <w:adjustRightInd w:val="0"/>
              <w:ind w:left="720"/>
              <w:rPr>
                <w:rFonts w:ascii="Times New Roman" w:hAnsi="Times New Roman" w:cs="Times New Roman"/>
                <w:i/>
                <w:sz w:val="18"/>
                <w:szCs w:val="18"/>
              </w:rPr>
            </w:pPr>
            <w:r w:rsidRPr="001368CB">
              <w:rPr>
                <w:rFonts w:ascii="Times New Roman" w:hAnsi="Times New Roman" w:cs="Times New Roman"/>
                <w:i/>
                <w:sz w:val="18"/>
                <w:szCs w:val="18"/>
              </w:rPr>
              <w:t>{Find a new node by taking a step in this direction}</w:t>
            </w:r>
          </w:p>
          <w:p w:rsidR="001368CB" w:rsidRPr="001368CB" w:rsidRDefault="001368CB" w:rsidP="007F66B0">
            <w:pPr>
              <w:autoSpaceDE w:val="0"/>
              <w:autoSpaceDN w:val="0"/>
              <w:adjustRightInd w:val="0"/>
              <w:ind w:left="720"/>
              <w:rPr>
                <w:rFonts w:ascii="Times New Roman" w:hAnsi="Times New Roman" w:cs="Times New Roman"/>
                <w:i/>
                <w:sz w:val="18"/>
                <w:szCs w:val="18"/>
              </w:rPr>
            </w:pPr>
            <w:r w:rsidRPr="001368CB">
              <w:rPr>
                <w:rFonts w:ascii="Times New Roman" w:hAnsi="Times New Roman" w:cs="Times New Roman"/>
                <w:i/>
                <w:sz w:val="18"/>
                <w:szCs w:val="18"/>
              </w:rPr>
              <w:t xml:space="preserve"> </w:t>
            </w:r>
            <m:oMath>
              <m:r>
                <w:rPr>
                  <w:rFonts w:ascii="Cambria Math" w:hAnsi="Cambria Math" w:cs="Times New Roman"/>
                  <w:sz w:val="18"/>
                  <w:szCs w:val="18"/>
                </w:rPr>
                <m:t>nextNode</m:t>
              </m:r>
            </m:oMath>
            <w:r w:rsidRPr="001368CB">
              <w:rPr>
                <w:rFonts w:ascii="Times New Roman" w:hAnsi="Times New Roman" w:cs="Times New Roman"/>
                <w:i/>
                <w:sz w:val="18"/>
                <w:szCs w:val="18"/>
              </w:rPr>
              <w:t xml:space="preserve"> ←</w:t>
            </w:r>
            <m:oMath>
              <m:r>
                <w:rPr>
                  <w:rFonts w:ascii="Cambria Math" w:hAnsi="Times New Roman" w:cs="Times New Roman"/>
                  <w:sz w:val="18"/>
                  <w:szCs w:val="18"/>
                </w:rPr>
                <m:t>(</m:t>
              </m:r>
              <m:r>
                <w:rPr>
                  <w:rFonts w:ascii="Cambria Math" w:hAnsi="Cambria Math" w:cs="Times New Roman"/>
                  <w:sz w:val="18"/>
                  <w:szCs w:val="18"/>
                </w:rPr>
                <m:t>currentNo</m:t>
              </m:r>
              <m:r>
                <w:rPr>
                  <w:rFonts w:ascii="Cambria Math" w:hAnsi="Cambria Math" w:cs="Times New Roman"/>
                  <w:sz w:val="18"/>
                  <w:szCs w:val="18"/>
                </w:rPr>
                <m:t>de</m:t>
              </m:r>
              <m:r>
                <w:rPr>
                  <w:rFonts w:ascii="Cambria Math" w:hAnsi="Times New Roman" w:cs="Times New Roman"/>
                  <w:sz w:val="18"/>
                  <w:szCs w:val="18"/>
                </w:rPr>
                <m:t>+</m:t>
              </m:r>
              <m:r>
                <w:rPr>
                  <w:rFonts w:ascii="Cambria Math" w:hAnsi="Cambria Math" w:cs="Times New Roman"/>
                  <w:sz w:val="18"/>
                  <w:szCs w:val="18"/>
                </w:rPr>
                <m:t>currentDir</m:t>
              </m:r>
              <m:r>
                <w:rPr>
                  <w:rFonts w:ascii="Cambria Math" w:hAnsi="Times New Roman" w:cs="Times New Roman"/>
                  <w:sz w:val="18"/>
                  <w:szCs w:val="18"/>
                </w:rPr>
                <m:t>)</m:t>
              </m:r>
            </m:oMath>
          </w:p>
          <w:p w:rsidR="001368CB" w:rsidRPr="001368CB" w:rsidRDefault="001368CB" w:rsidP="007F66B0">
            <w:pPr>
              <w:autoSpaceDE w:val="0"/>
              <w:autoSpaceDN w:val="0"/>
              <w:adjustRightInd w:val="0"/>
              <w:ind w:left="720"/>
              <w:rPr>
                <w:rFonts w:ascii="Times New Roman" w:hAnsi="Times New Roman" w:cs="Times New Roman"/>
                <w:i/>
                <w:sz w:val="18"/>
                <w:szCs w:val="18"/>
              </w:rPr>
            </w:pPr>
            <w:r w:rsidRPr="001368CB">
              <w:rPr>
                <w:rFonts w:ascii="Times New Roman" w:hAnsi="Times New Roman" w:cs="Times New Roman"/>
                <w:i/>
                <w:sz w:val="18"/>
                <w:szCs w:val="18"/>
              </w:rPr>
              <w:t xml:space="preserve">{Add this new node to our trail} </w:t>
            </w:r>
          </w:p>
          <w:p w:rsidR="001368CB" w:rsidRPr="001368CB" w:rsidRDefault="001368CB" w:rsidP="007F66B0">
            <w:pPr>
              <w:autoSpaceDE w:val="0"/>
              <w:autoSpaceDN w:val="0"/>
              <w:adjustRightInd w:val="0"/>
              <w:ind w:left="720"/>
              <w:rPr>
                <w:rFonts w:ascii="Times New Roman" w:hAnsi="Times New Roman" w:cs="Times New Roman"/>
                <w:i/>
                <w:sz w:val="18"/>
                <w:szCs w:val="18"/>
              </w:rPr>
            </w:pPr>
            <m:oMathPara>
              <m:oMathParaPr>
                <m:jc m:val="left"/>
              </m:oMathParaPr>
              <m:oMath>
                <m:r>
                  <w:rPr>
                    <w:rFonts w:ascii="Cambria Math" w:hAnsi="Cambria Math" w:cs="Times New Roman"/>
                    <w:sz w:val="18"/>
                    <w:szCs w:val="18"/>
                  </w:rPr>
                  <m:t>trail</m:t>
                </m:r>
                <m:r>
                  <w:rPr>
                    <w:rFonts w:ascii="Cambria Math" w:hAnsi="Times New Roman" w:cs="Times New Roman"/>
                    <w:sz w:val="18"/>
                    <w:szCs w:val="18"/>
                  </w:rPr>
                  <m:t>.</m:t>
                </m:r>
                <m:r>
                  <w:rPr>
                    <w:rFonts w:ascii="Cambria Math" w:hAnsi="Cambria Math" w:cs="Times New Roman"/>
                    <w:sz w:val="18"/>
                    <w:szCs w:val="18"/>
                  </w:rPr>
                  <m:t>pus</m:t>
                </m:r>
                <m:r>
                  <w:rPr>
                    <w:rFonts w:ascii="Times New Roman" w:hAnsi="Cambria Math" w:cs="Times New Roman"/>
                    <w:sz w:val="18"/>
                    <w:szCs w:val="18"/>
                  </w:rPr>
                  <m:t>h</m:t>
                </m:r>
                <m:r>
                  <w:rPr>
                    <w:rFonts w:ascii="Cambria Math" w:hAnsi="Cambria Math" w:cs="Times New Roman"/>
                    <w:sz w:val="18"/>
                    <w:szCs w:val="18"/>
                  </w:rPr>
                  <m:t>back</m:t>
                </m:r>
                <m:r>
                  <w:rPr>
                    <w:rFonts w:ascii="Cambria Math" w:hAnsi="Times New Roman" w:cs="Times New Roman"/>
                    <w:sz w:val="18"/>
                    <w:szCs w:val="18"/>
                  </w:rPr>
                  <m:t>(</m:t>
                </m:r>
                <m:r>
                  <w:rPr>
                    <w:rFonts w:ascii="Cambria Math" w:hAnsi="Cambria Math" w:cs="Times New Roman"/>
                    <w:sz w:val="18"/>
                    <w:szCs w:val="18"/>
                  </w:rPr>
                  <m:t>nextNode</m:t>
                </m:r>
                <m:r>
                  <w:rPr>
                    <w:rFonts w:ascii="Cambria Math" w:hAnsi="Times New Roman" w:cs="Times New Roman"/>
                    <w:sz w:val="18"/>
                    <w:szCs w:val="18"/>
                  </w:rPr>
                  <m:t>)</m:t>
                </m:r>
              </m:oMath>
            </m:oMathPara>
          </w:p>
          <w:p w:rsidR="001368CB" w:rsidRPr="001368CB" w:rsidRDefault="001368CB" w:rsidP="007F66B0">
            <w:pPr>
              <w:autoSpaceDE w:val="0"/>
              <w:autoSpaceDN w:val="0"/>
              <w:adjustRightInd w:val="0"/>
              <w:ind w:left="720"/>
              <w:rPr>
                <w:rFonts w:ascii="Times New Roman" w:hAnsi="Times New Roman" w:cs="Times New Roman"/>
                <w:i/>
                <w:sz w:val="18"/>
                <w:szCs w:val="18"/>
              </w:rPr>
            </w:pPr>
            <w:r w:rsidRPr="001368CB">
              <w:rPr>
                <w:rFonts w:ascii="Times New Roman" w:hAnsi="Times New Roman" w:cs="Times New Roman"/>
                <w:b/>
                <w:sz w:val="18"/>
                <w:szCs w:val="18"/>
              </w:rPr>
              <w:t>if</w:t>
            </w:r>
            <w:r w:rsidRPr="001368CB">
              <w:rPr>
                <w:rFonts w:ascii="Times New Roman" w:hAnsi="Times New Roman" w:cs="Times New Roman"/>
                <w:i/>
                <w:sz w:val="18"/>
                <w:szCs w:val="18"/>
              </w:rPr>
              <w:t xml:space="preserve"> </w:t>
            </w:r>
            <m:oMath>
              <m:r>
                <w:rPr>
                  <w:rFonts w:ascii="Cambria Math" w:hAnsi="Cambria Math" w:cs="Times New Roman"/>
                  <w:sz w:val="18"/>
                  <w:szCs w:val="18"/>
                </w:rPr>
                <m:t>nextNode</m:t>
              </m:r>
              <m:r>
                <w:rPr>
                  <w:rFonts w:ascii="Cambria Math" w:hAnsi="Times New Roman" w:cs="Times New Roman"/>
                  <w:sz w:val="18"/>
                  <w:szCs w:val="18"/>
                </w:rPr>
                <m:t>.</m:t>
              </m:r>
              <m:r>
                <w:rPr>
                  <w:rFonts w:ascii="Cambria Math" w:hAnsi="Cambria Math" w:cs="Times New Roman"/>
                  <w:sz w:val="18"/>
                  <w:szCs w:val="18"/>
                </w:rPr>
                <m:t>TreeId</m:t>
              </m:r>
              <m:r>
                <w:rPr>
                  <w:rFonts w:ascii="Cambria Math" w:hAnsi="Times New Roman" w:cs="Times New Roman"/>
                  <w:sz w:val="18"/>
                  <w:szCs w:val="18"/>
                </w:rPr>
                <m:t>&gt;0</m:t>
              </m:r>
            </m:oMath>
            <w:r w:rsidRPr="001368CB">
              <w:rPr>
                <w:rFonts w:ascii="Times New Roman" w:hAnsi="Times New Roman" w:cs="Times New Roman"/>
                <w:i/>
                <w:sz w:val="18"/>
                <w:szCs w:val="18"/>
              </w:rPr>
              <w:t xml:space="preserve">  </w:t>
            </w:r>
            <w:r w:rsidRPr="001368CB">
              <w:rPr>
                <w:rFonts w:ascii="Times New Roman" w:hAnsi="Times New Roman" w:cs="Times New Roman"/>
                <w:b/>
                <w:sz w:val="18"/>
                <w:szCs w:val="18"/>
              </w:rPr>
              <w:t>then</w:t>
            </w:r>
            <w:r w:rsidRPr="001368CB">
              <w:rPr>
                <w:rFonts w:ascii="Times New Roman" w:hAnsi="Times New Roman" w:cs="Times New Roman"/>
                <w:i/>
                <w:sz w:val="18"/>
                <w:szCs w:val="18"/>
              </w:rPr>
              <w:t xml:space="preserve"> {If the new node b</w:t>
            </w:r>
            <w:r w:rsidRPr="001368CB">
              <w:rPr>
                <w:rFonts w:ascii="Times New Roman" w:hAnsi="Times New Roman" w:cs="Times New Roman"/>
                <w:i/>
                <w:sz w:val="18"/>
                <w:szCs w:val="18"/>
              </w:rPr>
              <w:t>e</w:t>
            </w:r>
            <w:r w:rsidRPr="001368CB">
              <w:rPr>
                <w:rFonts w:ascii="Times New Roman" w:hAnsi="Times New Roman" w:cs="Times New Roman"/>
                <w:i/>
                <w:sz w:val="18"/>
                <w:szCs w:val="18"/>
              </w:rPr>
              <w:t>longs to a tree}</w:t>
            </w:r>
          </w:p>
          <w:p w:rsidR="001368CB" w:rsidRPr="001368CB" w:rsidRDefault="001368CB" w:rsidP="007F66B0">
            <w:pPr>
              <w:autoSpaceDE w:val="0"/>
              <w:autoSpaceDN w:val="0"/>
              <w:adjustRightInd w:val="0"/>
              <w:ind w:left="720"/>
              <w:rPr>
                <w:rFonts w:ascii="Times New Roman" w:hAnsi="Times New Roman" w:cs="Times New Roman"/>
                <w:i/>
                <w:sz w:val="18"/>
                <w:szCs w:val="18"/>
              </w:rPr>
            </w:pPr>
            <w:r w:rsidRPr="001368CB">
              <w:rPr>
                <w:rFonts w:ascii="Times New Roman" w:hAnsi="Times New Roman" w:cs="Times New Roman"/>
                <w:i/>
                <w:sz w:val="18"/>
                <w:szCs w:val="18"/>
              </w:rPr>
              <w:t xml:space="preserve"> </w:t>
            </w:r>
            <m:oMath>
              <m:r>
                <w:rPr>
                  <w:rFonts w:ascii="Cambria Math" w:hAnsi="Cambria Math" w:cs="Times New Roman"/>
                  <w:sz w:val="18"/>
                  <w:szCs w:val="18"/>
                </w:rPr>
                <m:t>tree</m:t>
              </m:r>
            </m:oMath>
            <w:r w:rsidRPr="001368CB">
              <w:rPr>
                <w:rFonts w:ascii="Times New Roman" w:hAnsi="Times New Roman" w:cs="Times New Roman"/>
                <w:i/>
                <w:sz w:val="18"/>
                <w:szCs w:val="18"/>
              </w:rPr>
              <w:t>←</w:t>
            </w:r>
            <m:oMath>
              <m:r>
                <w:rPr>
                  <w:rFonts w:ascii="Cambria Math" w:hAnsi="Cambria Math" w:cs="Times New Roman"/>
                  <w:sz w:val="18"/>
                  <w:szCs w:val="18"/>
                </w:rPr>
                <m:t>nextNode</m:t>
              </m:r>
              <m:r>
                <w:rPr>
                  <w:rFonts w:ascii="Cambria Math" w:hAnsi="Times New Roman" w:cs="Times New Roman"/>
                  <w:sz w:val="18"/>
                  <w:szCs w:val="18"/>
                </w:rPr>
                <m:t>.</m:t>
              </m:r>
              <m:r>
                <w:rPr>
                  <w:rFonts w:ascii="Cambria Math" w:hAnsi="Cambria Math" w:cs="Times New Roman"/>
                  <w:sz w:val="18"/>
                  <w:szCs w:val="18"/>
                </w:rPr>
                <m:t>TreedID</m:t>
              </m:r>
            </m:oMath>
          </w:p>
          <w:p w:rsidR="001368CB" w:rsidRPr="001368CB" w:rsidRDefault="001368CB" w:rsidP="007F66B0">
            <w:pPr>
              <w:autoSpaceDE w:val="0"/>
              <w:autoSpaceDN w:val="0"/>
              <w:adjustRightInd w:val="0"/>
              <w:ind w:left="720"/>
              <w:rPr>
                <w:rFonts w:ascii="Times New Roman" w:hAnsi="Times New Roman" w:cs="Times New Roman"/>
                <w:b/>
                <w:sz w:val="18"/>
                <w:szCs w:val="18"/>
              </w:rPr>
            </w:pPr>
            <w:r w:rsidRPr="001368CB">
              <w:rPr>
                <w:rFonts w:ascii="Times New Roman" w:hAnsi="Times New Roman" w:cs="Times New Roman"/>
                <w:b/>
                <w:sz w:val="18"/>
                <w:szCs w:val="18"/>
              </w:rPr>
              <w:t>else</w:t>
            </w:r>
          </w:p>
          <w:p w:rsidR="001368CB" w:rsidRPr="001368CB" w:rsidRDefault="001368CB" w:rsidP="007F66B0">
            <w:pPr>
              <w:autoSpaceDE w:val="0"/>
              <w:autoSpaceDN w:val="0"/>
              <w:adjustRightInd w:val="0"/>
              <w:ind w:left="1440"/>
              <w:rPr>
                <w:rFonts w:ascii="Times New Roman" w:hAnsi="Times New Roman" w:cs="Times New Roman"/>
                <w:i/>
                <w:sz w:val="18"/>
                <w:szCs w:val="18"/>
              </w:rPr>
            </w:pPr>
            <m:oMath>
              <m:r>
                <w:rPr>
                  <w:rFonts w:ascii="Cambria Math" w:hAnsi="Cambria Math" w:cs="Times New Roman"/>
                  <w:sz w:val="18"/>
                  <w:szCs w:val="18"/>
                </w:rPr>
                <m:t>currentNode</m:t>
              </m:r>
            </m:oMath>
            <w:r w:rsidRPr="001368CB">
              <w:rPr>
                <w:rFonts w:ascii="Times New Roman" w:hAnsi="Times New Roman" w:cs="Times New Roman"/>
                <w:i/>
                <w:sz w:val="18"/>
                <w:szCs w:val="18"/>
              </w:rPr>
              <w:t xml:space="preserve"> ←</w:t>
            </w:r>
            <m:oMath>
              <m:r>
                <w:rPr>
                  <w:rFonts w:ascii="Cambria Math" w:hAnsi="Cambria Math" w:cs="Times New Roman"/>
                  <w:sz w:val="18"/>
                  <w:szCs w:val="18"/>
                </w:rPr>
                <m:t>n</m:t>
              </m:r>
              <m:r>
                <w:rPr>
                  <w:rFonts w:ascii="Cambria Math" w:hAnsi="Cambria Math" w:cs="Times New Roman"/>
                  <w:sz w:val="18"/>
                  <w:szCs w:val="18"/>
                </w:rPr>
                <m:t>extNode</m:t>
              </m:r>
            </m:oMath>
          </w:p>
          <w:p w:rsidR="001368CB" w:rsidRPr="001368CB" w:rsidRDefault="001368CB" w:rsidP="007F66B0">
            <w:pPr>
              <w:autoSpaceDE w:val="0"/>
              <w:autoSpaceDN w:val="0"/>
              <w:adjustRightInd w:val="0"/>
              <w:ind w:left="1440"/>
              <w:rPr>
                <w:rFonts w:ascii="Times New Roman" w:hAnsi="Times New Roman" w:cs="Times New Roman"/>
                <w:i/>
                <w:sz w:val="18"/>
                <w:szCs w:val="18"/>
              </w:rPr>
            </w:pPr>
            <m:oMath>
              <m:r>
                <w:rPr>
                  <w:rFonts w:ascii="Cambria Math" w:hAnsi="Cambria Math" w:cs="Times New Roman"/>
                  <w:sz w:val="18"/>
                  <w:szCs w:val="18"/>
                </w:rPr>
                <m:t>prevDir</m:t>
              </m:r>
            </m:oMath>
            <w:r w:rsidRPr="001368CB">
              <w:rPr>
                <w:rFonts w:ascii="Times New Roman" w:hAnsi="Times New Roman" w:cs="Times New Roman"/>
                <w:i/>
                <w:sz w:val="18"/>
                <w:szCs w:val="18"/>
              </w:rPr>
              <w:t xml:space="preserve"> ←</w:t>
            </w:r>
            <m:oMath>
              <m:r>
                <w:rPr>
                  <w:rFonts w:ascii="Cambria Math" w:hAnsi="Cambria Math" w:cs="Times New Roman"/>
                  <w:sz w:val="18"/>
                  <w:szCs w:val="18"/>
                </w:rPr>
                <m:t>currentDir</m:t>
              </m:r>
            </m:oMath>
          </w:p>
          <w:p w:rsidR="001368CB" w:rsidRPr="001368CB" w:rsidRDefault="001368CB" w:rsidP="007F66B0">
            <w:pPr>
              <w:autoSpaceDE w:val="0"/>
              <w:autoSpaceDN w:val="0"/>
              <w:adjustRightInd w:val="0"/>
              <w:ind w:left="720"/>
              <w:rPr>
                <w:rFonts w:ascii="Times New Roman" w:hAnsi="Times New Roman" w:cs="Times New Roman"/>
                <w:b/>
                <w:sz w:val="18"/>
                <w:szCs w:val="18"/>
              </w:rPr>
            </w:pPr>
            <w:r w:rsidRPr="001368CB">
              <w:rPr>
                <w:rFonts w:ascii="Times New Roman" w:hAnsi="Times New Roman" w:cs="Times New Roman"/>
                <w:b/>
                <w:sz w:val="18"/>
                <w:szCs w:val="18"/>
              </w:rPr>
              <w:t>end if</w:t>
            </w:r>
          </w:p>
          <w:p w:rsidR="001368CB" w:rsidRPr="001368CB" w:rsidRDefault="001368CB" w:rsidP="007F66B0">
            <w:pPr>
              <w:autoSpaceDE w:val="0"/>
              <w:autoSpaceDN w:val="0"/>
              <w:adjustRightInd w:val="0"/>
              <w:rPr>
                <w:rFonts w:ascii="Times New Roman" w:hAnsi="Times New Roman" w:cs="Times New Roman"/>
                <w:b/>
                <w:sz w:val="18"/>
                <w:szCs w:val="18"/>
              </w:rPr>
            </w:pPr>
            <w:r w:rsidRPr="001368CB">
              <w:rPr>
                <w:rFonts w:ascii="Times New Roman" w:hAnsi="Times New Roman" w:cs="Times New Roman"/>
                <w:b/>
                <w:sz w:val="18"/>
                <w:szCs w:val="18"/>
              </w:rPr>
              <w:t>end while</w:t>
            </w:r>
          </w:p>
          <w:p w:rsidR="001368CB" w:rsidRPr="001368CB" w:rsidRDefault="001368CB" w:rsidP="007F66B0">
            <w:pPr>
              <w:autoSpaceDE w:val="0"/>
              <w:autoSpaceDN w:val="0"/>
              <w:adjustRightInd w:val="0"/>
              <w:rPr>
                <w:rFonts w:ascii="Times New Roman" w:hAnsi="Times New Roman" w:cs="Times New Roman"/>
                <w:i/>
                <w:sz w:val="18"/>
                <w:szCs w:val="18"/>
              </w:rPr>
            </w:pPr>
            <w:r w:rsidRPr="001368CB">
              <w:rPr>
                <w:rFonts w:ascii="Times New Roman" w:hAnsi="Times New Roman" w:cs="Times New Roman"/>
                <w:b/>
                <w:sz w:val="18"/>
                <w:szCs w:val="18"/>
              </w:rPr>
              <w:t>if</w:t>
            </w:r>
            <w:r w:rsidRPr="001368CB">
              <w:rPr>
                <w:rFonts w:ascii="Times New Roman" w:hAnsi="Times New Roman" w:cs="Times New Roman"/>
                <w:i/>
                <w:sz w:val="18"/>
                <w:szCs w:val="18"/>
              </w:rPr>
              <w:t xml:space="preserve"> </w:t>
            </w:r>
            <m:oMath>
              <m:r>
                <w:rPr>
                  <w:rFonts w:ascii="Cambria Math" w:hAnsi="Cambria Math" w:cs="Times New Roman"/>
                  <w:sz w:val="18"/>
                  <w:szCs w:val="18"/>
                </w:rPr>
                <m:t>tree</m:t>
              </m:r>
            </m:oMath>
            <w:r w:rsidRPr="001368CB">
              <w:rPr>
                <w:rFonts w:ascii="Times New Roman" w:hAnsi="Times New Roman" w:cs="Times New Roman"/>
                <w:i/>
                <w:sz w:val="18"/>
                <w:szCs w:val="18"/>
              </w:rPr>
              <w:t xml:space="preserve"> </w:t>
            </w:r>
            <m:oMath>
              <m:r>
                <w:rPr>
                  <w:rFonts w:ascii="Cambria Math" w:hAnsi="Times New Roman" w:cs="Times New Roman"/>
                  <w:sz w:val="18"/>
                  <w:szCs w:val="18"/>
                </w:rPr>
                <m:t>≠</m:t>
              </m:r>
            </m:oMath>
            <w:r w:rsidRPr="001368CB">
              <w:rPr>
                <w:rFonts w:ascii="Times New Roman" w:hAnsi="Times New Roman" w:cs="Times New Roman"/>
                <w:i/>
                <w:sz w:val="18"/>
                <w:szCs w:val="18"/>
              </w:rPr>
              <w:t xml:space="preserve">0 </w:t>
            </w:r>
            <w:r w:rsidRPr="001368CB">
              <w:rPr>
                <w:rFonts w:ascii="Times New Roman" w:hAnsi="Times New Roman" w:cs="Times New Roman"/>
                <w:b/>
                <w:sz w:val="18"/>
                <w:szCs w:val="18"/>
              </w:rPr>
              <w:t>then</w:t>
            </w:r>
          </w:p>
          <w:p w:rsidR="001368CB" w:rsidRPr="001368CB" w:rsidRDefault="001368CB" w:rsidP="007F66B0">
            <w:pPr>
              <w:autoSpaceDE w:val="0"/>
              <w:autoSpaceDN w:val="0"/>
              <w:adjustRightInd w:val="0"/>
              <w:rPr>
                <w:rFonts w:ascii="Times New Roman" w:hAnsi="Times New Roman" w:cs="Times New Roman"/>
                <w:i/>
                <w:sz w:val="18"/>
                <w:szCs w:val="18"/>
              </w:rPr>
            </w:pPr>
            <w:r w:rsidRPr="001368CB">
              <w:rPr>
                <w:rFonts w:ascii="Times New Roman" w:hAnsi="Times New Roman" w:cs="Times New Roman"/>
                <w:i/>
                <w:sz w:val="18"/>
                <w:szCs w:val="18"/>
              </w:rPr>
              <w:t>return [</w:t>
            </w:r>
            <m:oMath>
              <m:r>
                <w:rPr>
                  <w:rFonts w:ascii="Cambria Math" w:hAnsi="Cambria Math" w:cs="Times New Roman"/>
                  <w:sz w:val="18"/>
                  <w:szCs w:val="18"/>
                </w:rPr>
                <m:t>tree</m:t>
              </m:r>
            </m:oMath>
            <w:r w:rsidRPr="001368CB">
              <w:rPr>
                <w:rFonts w:ascii="Times New Roman" w:hAnsi="Times New Roman" w:cs="Times New Roman"/>
                <w:i/>
                <w:sz w:val="18"/>
                <w:szCs w:val="18"/>
              </w:rPr>
              <w:t xml:space="preserve">, </w:t>
            </w:r>
            <m:oMath>
              <m:r>
                <w:rPr>
                  <w:rFonts w:ascii="Cambria Math" w:hAnsi="Cambria Math" w:cs="Times New Roman"/>
                  <w:sz w:val="18"/>
                  <w:szCs w:val="18"/>
                </w:rPr>
                <m:t>trail</m:t>
              </m:r>
            </m:oMath>
            <w:r w:rsidRPr="001368CB">
              <w:rPr>
                <w:rFonts w:ascii="Times New Roman" w:hAnsi="Times New Roman" w:cs="Times New Roman"/>
                <w:i/>
                <w:sz w:val="18"/>
                <w:szCs w:val="18"/>
              </w:rPr>
              <w:t>]</w:t>
            </w:r>
          </w:p>
          <w:p w:rsidR="001368CB" w:rsidRPr="001368CB" w:rsidRDefault="001368CB" w:rsidP="007F66B0">
            <w:pPr>
              <w:autoSpaceDE w:val="0"/>
              <w:autoSpaceDN w:val="0"/>
              <w:adjustRightInd w:val="0"/>
              <w:rPr>
                <w:rFonts w:ascii="Times New Roman" w:hAnsi="Times New Roman" w:cs="Times New Roman"/>
                <w:b/>
                <w:sz w:val="18"/>
                <w:szCs w:val="18"/>
              </w:rPr>
            </w:pPr>
            <w:r w:rsidRPr="001368CB">
              <w:rPr>
                <w:rFonts w:ascii="Times New Roman" w:hAnsi="Times New Roman" w:cs="Times New Roman"/>
                <w:b/>
                <w:sz w:val="18"/>
                <w:szCs w:val="18"/>
              </w:rPr>
              <w:t>end if</w:t>
            </w:r>
          </w:p>
        </w:tc>
      </w:tr>
    </w:tbl>
    <w:p w:rsidR="001368CB" w:rsidRPr="001368CB" w:rsidRDefault="001368CB" w:rsidP="001368CB">
      <w:pPr>
        <w:pStyle w:val="FootnoteText"/>
        <w:rPr>
          <w:sz w:val="18"/>
          <w:szCs w:val="18"/>
        </w:rPr>
      </w:pPr>
      <w:r w:rsidRPr="001368CB">
        <w:rPr>
          <w:sz w:val="18"/>
          <w:szCs w:val="18"/>
        </w:rPr>
        <w:t>Fig. II</w:t>
      </w:r>
      <w:r>
        <w:rPr>
          <w:sz w:val="18"/>
          <w:szCs w:val="18"/>
        </w:rPr>
        <w:t>I</w:t>
      </w:r>
      <w:r w:rsidRPr="001368CB">
        <w:rPr>
          <w:sz w:val="18"/>
          <w:szCs w:val="18"/>
        </w:rPr>
        <w:t xml:space="preserve"> Pseudo code to find the tree near a given node</w:t>
      </w:r>
    </w:p>
    <w:p w:rsidR="001368CB" w:rsidRPr="001368CB" w:rsidRDefault="001368CB" w:rsidP="001368CB">
      <w:pPr>
        <w:spacing w:line="360" w:lineRule="auto"/>
        <w:jc w:val="center"/>
        <w:rPr>
          <w:b/>
          <w:sz w:val="18"/>
          <w:szCs w:val="18"/>
        </w:rPr>
      </w:pPr>
    </w:p>
    <w:tbl>
      <w:tblPr>
        <w:tblStyle w:val="TableGrid"/>
        <w:tblW w:w="4953" w:type="dxa"/>
        <w:jc w:val="center"/>
        <w:tblInd w:w="567" w:type="dxa"/>
        <w:tblLook w:val="04A0"/>
      </w:tblPr>
      <w:tblGrid>
        <w:gridCol w:w="4953"/>
      </w:tblGrid>
      <w:tr w:rsidR="001368CB" w:rsidRPr="001368CB" w:rsidTr="007F66B0">
        <w:trPr>
          <w:jc w:val="center"/>
        </w:trPr>
        <w:tc>
          <w:tcPr>
            <w:tcW w:w="4953" w:type="dxa"/>
          </w:tcPr>
          <w:p w:rsidR="001368CB" w:rsidRPr="001368CB" w:rsidRDefault="001368CB" w:rsidP="007F66B0">
            <w:pPr>
              <w:autoSpaceDE w:val="0"/>
              <w:autoSpaceDN w:val="0"/>
              <w:adjustRightInd w:val="0"/>
              <w:rPr>
                <w:rFonts w:ascii="Times New Roman" w:hAnsi="Times New Roman" w:cs="Times New Roman"/>
                <w:i/>
                <w:sz w:val="18"/>
                <w:szCs w:val="18"/>
              </w:rPr>
            </w:pPr>
            <w:r w:rsidRPr="001368CB">
              <w:rPr>
                <w:rFonts w:ascii="Times New Roman" w:hAnsi="Times New Roman" w:cs="Times New Roman"/>
                <w:b/>
                <w:sz w:val="18"/>
                <w:szCs w:val="18"/>
              </w:rPr>
              <w:t>for</w:t>
            </w:r>
            <w:r w:rsidRPr="001368CB">
              <w:rPr>
                <w:rFonts w:ascii="Times New Roman" w:hAnsi="Times New Roman" w:cs="Times New Roman"/>
                <w:i/>
                <w:sz w:val="18"/>
                <w:szCs w:val="18"/>
              </w:rPr>
              <w:t xml:space="preserve"> all </w:t>
            </w:r>
            <m:oMath>
              <m:r>
                <w:rPr>
                  <w:rFonts w:ascii="Cambria Math" w:hAnsi="Cambria Math" w:cs="Times New Roman"/>
                  <w:sz w:val="18"/>
                  <w:szCs w:val="18"/>
                </w:rPr>
                <m:t>neig</m:t>
              </m:r>
              <m:r>
                <w:rPr>
                  <w:rFonts w:ascii="Times New Roman" w:hAnsi="Cambria Math" w:cs="Times New Roman"/>
                  <w:sz w:val="18"/>
                  <w:szCs w:val="18"/>
                </w:rPr>
                <m:t>h</m:t>
              </m:r>
              <m:r>
                <w:rPr>
                  <w:rFonts w:ascii="Cambria Math" w:hAnsi="Cambria Math" w:cs="Times New Roman"/>
                  <w:sz w:val="18"/>
                  <w:szCs w:val="18"/>
                </w:rPr>
                <m:t>bor</m:t>
              </m:r>
            </m:oMath>
            <w:r w:rsidRPr="001368CB">
              <w:rPr>
                <w:rFonts w:ascii="Times New Roman" w:hAnsi="Times New Roman" w:cs="Times New Roman"/>
                <w:i/>
                <w:sz w:val="18"/>
                <w:szCs w:val="18"/>
              </w:rPr>
              <w:t xml:space="preserve"> in n’s  </w:t>
            </w:r>
            <m:oMath>
              <m:r>
                <w:rPr>
                  <w:rFonts w:ascii="Cambria Math" w:hAnsi="Times New Roman" w:cs="Times New Roman"/>
                  <w:sz w:val="18"/>
                  <w:szCs w:val="18"/>
                </w:rPr>
                <m:t>3</m:t>
              </m:r>
              <m:r>
                <w:rPr>
                  <w:rFonts w:ascii="Cambria Math" w:hAnsi="Times New Roman" w:cs="Times New Roman"/>
                  <w:sz w:val="18"/>
                  <w:szCs w:val="18"/>
                </w:rPr>
                <m:t>×</m:t>
              </m:r>
              <m:r>
                <w:rPr>
                  <w:rFonts w:ascii="Cambria Math" w:hAnsi="Times New Roman" w:cs="Times New Roman"/>
                  <w:sz w:val="18"/>
                  <w:szCs w:val="18"/>
                </w:rPr>
                <m:t>3</m:t>
              </m:r>
              <m:r>
                <w:rPr>
                  <w:rFonts w:ascii="Cambria Math" w:hAnsi="Times New Roman" w:cs="Times New Roman"/>
                  <w:sz w:val="18"/>
                  <w:szCs w:val="18"/>
                </w:rPr>
                <m:t>×</m:t>
              </m:r>
              <m:r>
                <w:rPr>
                  <w:rFonts w:ascii="Cambria Math" w:hAnsi="Times New Roman" w:cs="Times New Roman"/>
                  <w:sz w:val="18"/>
                  <w:szCs w:val="18"/>
                </w:rPr>
                <m:t>3</m:t>
              </m:r>
            </m:oMath>
            <w:r w:rsidRPr="001368CB">
              <w:rPr>
                <w:rFonts w:ascii="Times New Roman" w:hAnsi="Times New Roman" w:cs="Times New Roman"/>
                <w:i/>
                <w:sz w:val="18"/>
                <w:szCs w:val="18"/>
              </w:rPr>
              <w:t xml:space="preserve"> neighborhood </w:t>
            </w:r>
            <w:r w:rsidRPr="001368CB">
              <w:rPr>
                <w:rFonts w:ascii="Times New Roman" w:hAnsi="Times New Roman" w:cs="Times New Roman"/>
                <w:b/>
                <w:i/>
                <w:sz w:val="18"/>
                <w:szCs w:val="18"/>
              </w:rPr>
              <w:t>do</w:t>
            </w:r>
          </w:p>
          <w:p w:rsidR="001368CB" w:rsidRPr="001368CB" w:rsidRDefault="001368CB" w:rsidP="007F66B0">
            <w:pPr>
              <w:autoSpaceDE w:val="0"/>
              <w:autoSpaceDN w:val="0"/>
              <w:adjustRightInd w:val="0"/>
              <w:ind w:left="720"/>
              <w:rPr>
                <w:rFonts w:ascii="Times New Roman" w:hAnsi="Times New Roman" w:cs="Times New Roman"/>
                <w:i/>
                <w:sz w:val="18"/>
                <w:szCs w:val="18"/>
              </w:rPr>
            </w:pPr>
            <m:oMath>
              <m:r>
                <w:rPr>
                  <w:rFonts w:ascii="Cambria Math" w:hAnsi="Cambria Math" w:cs="Times New Roman"/>
                  <w:sz w:val="18"/>
                  <w:szCs w:val="18"/>
                </w:rPr>
                <m:t>oldCost</m:t>
              </m:r>
            </m:oMath>
            <w:r w:rsidRPr="001368CB">
              <w:rPr>
                <w:rFonts w:ascii="Times New Roman" w:hAnsi="Times New Roman" w:cs="Times New Roman"/>
                <w:i/>
                <w:sz w:val="18"/>
                <w:szCs w:val="18"/>
              </w:rPr>
              <w:t xml:space="preserve"> ← </w:t>
            </w:r>
            <m:oMath>
              <m:r>
                <w:rPr>
                  <w:rFonts w:ascii="Cambria Math" w:hAnsi="Cambria Math" w:cs="Times New Roman"/>
                  <w:sz w:val="18"/>
                  <w:szCs w:val="18"/>
                </w:rPr>
                <m:t>neig</m:t>
              </m:r>
              <m:r>
                <w:rPr>
                  <w:rFonts w:ascii="Times New Roman" w:hAnsi="Cambria Math" w:cs="Times New Roman"/>
                  <w:sz w:val="18"/>
                  <w:szCs w:val="18"/>
                </w:rPr>
                <m:t>h</m:t>
              </m:r>
              <m:r>
                <w:rPr>
                  <w:rFonts w:ascii="Cambria Math" w:hAnsi="Cambria Math" w:cs="Times New Roman"/>
                  <w:sz w:val="18"/>
                  <w:szCs w:val="18"/>
                </w:rPr>
                <m:t>bor</m:t>
              </m:r>
              <m:r>
                <w:rPr>
                  <w:rFonts w:ascii="Cambria Math" w:hAnsi="Times New Roman" w:cs="Times New Roman"/>
                  <w:sz w:val="18"/>
                  <w:szCs w:val="18"/>
                </w:rPr>
                <m:t>.</m:t>
              </m:r>
              <m:r>
                <w:rPr>
                  <w:rFonts w:ascii="Cambria Math" w:hAnsi="Cambria Math" w:cs="Times New Roman"/>
                  <w:sz w:val="18"/>
                  <w:szCs w:val="18"/>
                </w:rPr>
                <m:t>Cost</m:t>
              </m:r>
            </m:oMath>
          </w:p>
          <w:p w:rsidR="001368CB" w:rsidRPr="001368CB" w:rsidRDefault="001368CB" w:rsidP="007F66B0">
            <w:pPr>
              <w:autoSpaceDE w:val="0"/>
              <w:autoSpaceDN w:val="0"/>
              <w:adjustRightInd w:val="0"/>
              <w:ind w:left="720"/>
              <w:rPr>
                <w:rFonts w:ascii="Times New Roman" w:hAnsi="Times New Roman" w:cs="Times New Roman"/>
                <w:i/>
                <w:sz w:val="18"/>
                <w:szCs w:val="18"/>
              </w:rPr>
            </w:pPr>
            <m:oMath>
              <m:r>
                <w:rPr>
                  <w:rFonts w:ascii="Cambria Math" w:hAnsi="Cambria Math" w:cs="Times New Roman"/>
                  <w:sz w:val="18"/>
                  <w:szCs w:val="18"/>
                </w:rPr>
                <m:t>newCost</m:t>
              </m:r>
            </m:oMath>
            <w:r w:rsidRPr="001368CB">
              <w:rPr>
                <w:rFonts w:ascii="Times New Roman" w:hAnsi="Times New Roman" w:cs="Times New Roman"/>
                <w:i/>
                <w:sz w:val="18"/>
                <w:szCs w:val="18"/>
              </w:rPr>
              <w:t xml:space="preserve"> ←</w:t>
            </w:r>
            <m:oMath>
              <m:r>
                <w:rPr>
                  <w:rFonts w:ascii="Cambria Math" w:hAnsi="Cambria Math" w:cs="Times New Roman"/>
                  <w:sz w:val="18"/>
                  <w:szCs w:val="18"/>
                </w:rPr>
                <m:t>GetCost</m:t>
              </m:r>
              <m:r>
                <w:rPr>
                  <w:rFonts w:ascii="Cambria Math" w:hAnsi="Times New Roman" w:cs="Times New Roman"/>
                  <w:sz w:val="18"/>
                  <w:szCs w:val="18"/>
                </w:rPr>
                <m:t>(</m:t>
              </m:r>
              <m:r>
                <w:rPr>
                  <w:rFonts w:ascii="Cambria Math" w:hAnsi="Cambria Math" w:cs="Times New Roman"/>
                  <w:sz w:val="18"/>
                  <w:szCs w:val="18"/>
                </w:rPr>
                <m:t>neig</m:t>
              </m:r>
              <m:r>
                <w:rPr>
                  <w:rFonts w:ascii="Times New Roman" w:hAnsi="Cambria Math" w:cs="Times New Roman"/>
                  <w:sz w:val="18"/>
                  <w:szCs w:val="18"/>
                </w:rPr>
                <m:t>h</m:t>
              </m:r>
              <m:r>
                <w:rPr>
                  <w:rFonts w:ascii="Cambria Math" w:hAnsi="Cambria Math" w:cs="Times New Roman"/>
                  <w:sz w:val="18"/>
                  <w:szCs w:val="18"/>
                </w:rPr>
                <m:t>bor</m:t>
              </m:r>
              <m:r>
                <w:rPr>
                  <w:rFonts w:ascii="Cambria Math" w:hAnsi="Times New Roman" w:cs="Times New Roman"/>
                  <w:sz w:val="18"/>
                  <w:szCs w:val="18"/>
                </w:rPr>
                <m:t>)</m:t>
              </m:r>
            </m:oMath>
            <w:r w:rsidRPr="001368CB">
              <w:rPr>
                <w:rFonts w:ascii="Times New Roman" w:hAnsi="Times New Roman" w:cs="Times New Roman"/>
                <w:i/>
                <w:sz w:val="18"/>
                <w:szCs w:val="18"/>
              </w:rPr>
              <w:t xml:space="preserve"> {See Algorithm 4}</w:t>
            </w:r>
          </w:p>
          <w:p w:rsidR="001368CB" w:rsidRPr="001368CB" w:rsidRDefault="001368CB" w:rsidP="007F66B0">
            <w:pPr>
              <w:autoSpaceDE w:val="0"/>
              <w:autoSpaceDN w:val="0"/>
              <w:adjustRightInd w:val="0"/>
              <w:ind w:left="720"/>
              <w:rPr>
                <w:rFonts w:ascii="Times New Roman" w:hAnsi="Times New Roman" w:cs="Times New Roman"/>
                <w:i/>
                <w:sz w:val="18"/>
                <w:szCs w:val="18"/>
              </w:rPr>
            </w:pPr>
            <w:r w:rsidRPr="001368CB">
              <w:rPr>
                <w:rFonts w:ascii="Times New Roman" w:hAnsi="Times New Roman" w:cs="Times New Roman"/>
                <w:b/>
                <w:sz w:val="18"/>
                <w:szCs w:val="18"/>
              </w:rPr>
              <w:t xml:space="preserve"> if</w:t>
            </w:r>
            <w:r w:rsidRPr="001368CB">
              <w:rPr>
                <w:rFonts w:ascii="Times New Roman" w:hAnsi="Times New Roman" w:cs="Times New Roman"/>
                <w:b/>
                <w:i/>
                <w:sz w:val="18"/>
                <w:szCs w:val="18"/>
              </w:rPr>
              <w:t xml:space="preserve"> </w:t>
            </w:r>
            <m:oMath>
              <m:r>
                <w:rPr>
                  <w:rFonts w:ascii="Cambria Math" w:hAnsi="Cambria Math" w:cs="Times New Roman"/>
                  <w:sz w:val="18"/>
                  <w:szCs w:val="18"/>
                </w:rPr>
                <m:t>newCost</m:t>
              </m:r>
              <m:r>
                <w:rPr>
                  <w:rFonts w:ascii="Cambria Math" w:hAnsi="Times New Roman" w:cs="Times New Roman"/>
                  <w:sz w:val="18"/>
                  <w:szCs w:val="18"/>
                </w:rPr>
                <m:t>&lt;</m:t>
              </m:r>
              <m:r>
                <w:rPr>
                  <w:rFonts w:ascii="Cambria Math" w:hAnsi="Cambria Math" w:cs="Times New Roman"/>
                  <w:sz w:val="18"/>
                  <w:szCs w:val="18"/>
                </w:rPr>
                <m:t>oldCost</m:t>
              </m:r>
            </m:oMath>
            <w:r w:rsidRPr="001368CB">
              <w:rPr>
                <w:rFonts w:ascii="Times New Roman" w:hAnsi="Times New Roman" w:cs="Times New Roman"/>
                <w:i/>
                <w:sz w:val="18"/>
                <w:szCs w:val="18"/>
              </w:rPr>
              <w:t xml:space="preserve"> </w:t>
            </w:r>
            <w:r w:rsidRPr="001368CB">
              <w:rPr>
                <w:rFonts w:ascii="Times New Roman" w:hAnsi="Times New Roman" w:cs="Times New Roman"/>
                <w:b/>
                <w:sz w:val="18"/>
                <w:szCs w:val="18"/>
              </w:rPr>
              <w:t>then</w:t>
            </w:r>
          </w:p>
          <w:p w:rsidR="001368CB" w:rsidRPr="001368CB" w:rsidRDefault="001368CB" w:rsidP="007F66B0">
            <w:pPr>
              <w:autoSpaceDE w:val="0"/>
              <w:autoSpaceDN w:val="0"/>
              <w:adjustRightInd w:val="0"/>
              <w:ind w:left="1440"/>
              <w:rPr>
                <w:rFonts w:ascii="Times New Roman" w:hAnsi="Times New Roman" w:cs="Times New Roman"/>
                <w:i/>
                <w:sz w:val="18"/>
                <w:szCs w:val="18"/>
              </w:rPr>
            </w:pPr>
            <m:oMath>
              <m:r>
                <w:rPr>
                  <w:rFonts w:ascii="Cambria Math" w:hAnsi="Cambria Math" w:cs="Times New Roman"/>
                  <w:sz w:val="18"/>
                  <w:szCs w:val="18"/>
                </w:rPr>
                <m:t>neig</m:t>
              </m:r>
              <m:r>
                <w:rPr>
                  <w:rFonts w:ascii="Times New Roman" w:hAnsi="Cambria Math" w:cs="Times New Roman"/>
                  <w:sz w:val="18"/>
                  <w:szCs w:val="18"/>
                </w:rPr>
                <m:t>h</m:t>
              </m:r>
              <m:r>
                <w:rPr>
                  <w:rFonts w:ascii="Cambria Math" w:hAnsi="Cambria Math" w:cs="Times New Roman"/>
                  <w:sz w:val="18"/>
                  <w:szCs w:val="18"/>
                </w:rPr>
                <m:t>bor</m:t>
              </m:r>
              <m:r>
                <w:rPr>
                  <w:rFonts w:ascii="Cambria Math" w:hAnsi="Times New Roman" w:cs="Times New Roman"/>
                  <w:sz w:val="18"/>
                  <w:szCs w:val="18"/>
                </w:rPr>
                <m:t>.</m:t>
              </m:r>
              <m:r>
                <w:rPr>
                  <w:rFonts w:ascii="Cambria Math" w:hAnsi="Cambria Math" w:cs="Times New Roman"/>
                  <w:sz w:val="18"/>
                  <w:szCs w:val="18"/>
                </w:rPr>
                <m:t>Cost</m:t>
              </m:r>
            </m:oMath>
            <w:r w:rsidRPr="001368CB">
              <w:rPr>
                <w:rFonts w:ascii="Times New Roman" w:hAnsi="Times New Roman" w:cs="Times New Roman"/>
                <w:i/>
                <w:sz w:val="18"/>
                <w:szCs w:val="18"/>
              </w:rPr>
              <w:t xml:space="preserve"> ←</w:t>
            </w:r>
            <m:oMath>
              <m:r>
                <w:rPr>
                  <w:rFonts w:ascii="Cambria Math" w:hAnsi="Cambria Math" w:cs="Times New Roman"/>
                  <w:sz w:val="18"/>
                  <w:szCs w:val="18"/>
                </w:rPr>
                <m:t>newCost</m:t>
              </m:r>
            </m:oMath>
          </w:p>
          <w:p w:rsidR="001368CB" w:rsidRPr="001368CB" w:rsidRDefault="001368CB" w:rsidP="007F66B0">
            <w:pPr>
              <w:autoSpaceDE w:val="0"/>
              <w:autoSpaceDN w:val="0"/>
              <w:adjustRightInd w:val="0"/>
              <w:ind w:left="1440"/>
              <w:rPr>
                <w:rFonts w:ascii="Times New Roman" w:hAnsi="Times New Roman" w:cs="Times New Roman"/>
                <w:i/>
                <w:sz w:val="18"/>
                <w:szCs w:val="18"/>
              </w:rPr>
            </w:pPr>
            <m:oMathPara>
              <m:oMathParaPr>
                <m:jc m:val="left"/>
              </m:oMathParaPr>
              <m:oMath>
                <m:r>
                  <w:rPr>
                    <w:rFonts w:ascii="Cambria Math" w:hAnsi="Cambria Math" w:cs="Times New Roman"/>
                    <w:sz w:val="18"/>
                    <w:szCs w:val="18"/>
                  </w:rPr>
                  <m:t>queue</m:t>
                </m:r>
                <m:r>
                  <w:rPr>
                    <w:rFonts w:ascii="Cambria Math" w:hAnsi="Times New Roman" w:cs="Times New Roman"/>
                    <w:sz w:val="18"/>
                    <w:szCs w:val="18"/>
                  </w:rPr>
                  <m:t>.</m:t>
                </m:r>
                <m:r>
                  <w:rPr>
                    <w:rFonts w:ascii="Cambria Math" w:hAnsi="Cambria Math" w:cs="Times New Roman"/>
                    <w:sz w:val="18"/>
                    <w:szCs w:val="18"/>
                  </w:rPr>
                  <m:t>pus</m:t>
                </m:r>
                <m:r>
                  <w:rPr>
                    <w:rFonts w:ascii="Times New Roman" w:hAnsi="Cambria Math" w:cs="Times New Roman"/>
                    <w:sz w:val="18"/>
                    <w:szCs w:val="18"/>
                  </w:rPr>
                  <m:t>h</m:t>
                </m:r>
                <m:r>
                  <w:rPr>
                    <w:rFonts w:ascii="Cambria Math" w:hAnsi="Times New Roman" w:cs="Times New Roman"/>
                    <w:sz w:val="18"/>
                    <w:szCs w:val="18"/>
                  </w:rPr>
                  <m:t>(</m:t>
                </m:r>
                <m:r>
                  <w:rPr>
                    <w:rFonts w:ascii="Cambria Math" w:hAnsi="Cambria Math" w:cs="Times New Roman"/>
                    <w:sz w:val="18"/>
                    <w:szCs w:val="18"/>
                  </w:rPr>
                  <m:t>neig</m:t>
                </m:r>
                <m:r>
                  <w:rPr>
                    <w:rFonts w:ascii="Times New Roman" w:hAnsi="Cambria Math" w:cs="Times New Roman"/>
                    <w:sz w:val="18"/>
                    <w:szCs w:val="18"/>
                  </w:rPr>
                  <m:t>h</m:t>
                </m:r>
                <m:r>
                  <w:rPr>
                    <w:rFonts w:ascii="Cambria Math" w:hAnsi="Cambria Math" w:cs="Times New Roman"/>
                    <w:sz w:val="18"/>
                    <w:szCs w:val="18"/>
                  </w:rPr>
                  <m:t>bor</m:t>
                </m:r>
                <m:r>
                  <w:rPr>
                    <w:rFonts w:ascii="Cambria Math" w:hAnsi="Times New Roman" w:cs="Times New Roman"/>
                    <w:sz w:val="18"/>
                    <w:szCs w:val="18"/>
                  </w:rPr>
                  <m:t>)</m:t>
                </m:r>
              </m:oMath>
            </m:oMathPara>
          </w:p>
          <w:p w:rsidR="001368CB" w:rsidRPr="001368CB" w:rsidRDefault="001368CB" w:rsidP="007F66B0">
            <w:pPr>
              <w:autoSpaceDE w:val="0"/>
              <w:autoSpaceDN w:val="0"/>
              <w:adjustRightInd w:val="0"/>
              <w:ind w:left="720"/>
              <w:rPr>
                <w:rFonts w:ascii="Times New Roman" w:hAnsi="Times New Roman" w:cs="Times New Roman"/>
                <w:b/>
                <w:sz w:val="18"/>
                <w:szCs w:val="18"/>
              </w:rPr>
            </w:pPr>
            <w:r w:rsidRPr="001368CB">
              <w:rPr>
                <w:rFonts w:ascii="Times New Roman" w:hAnsi="Times New Roman" w:cs="Times New Roman"/>
                <w:b/>
                <w:sz w:val="18"/>
                <w:szCs w:val="18"/>
              </w:rPr>
              <w:lastRenderedPageBreak/>
              <w:t>end if</w:t>
            </w:r>
          </w:p>
          <w:p w:rsidR="001368CB" w:rsidRPr="001368CB" w:rsidRDefault="001368CB" w:rsidP="007F66B0">
            <w:pPr>
              <w:autoSpaceDE w:val="0"/>
              <w:autoSpaceDN w:val="0"/>
              <w:adjustRightInd w:val="0"/>
              <w:rPr>
                <w:rFonts w:ascii="Times New Roman" w:hAnsi="Times New Roman" w:cs="Times New Roman"/>
                <w:b/>
                <w:sz w:val="18"/>
                <w:szCs w:val="18"/>
              </w:rPr>
            </w:pPr>
            <w:r w:rsidRPr="001368CB">
              <w:rPr>
                <w:rFonts w:ascii="Times New Roman" w:hAnsi="Times New Roman" w:cs="Times New Roman"/>
                <w:b/>
                <w:sz w:val="18"/>
                <w:szCs w:val="18"/>
              </w:rPr>
              <w:t>end for</w:t>
            </w:r>
          </w:p>
        </w:tc>
      </w:tr>
    </w:tbl>
    <w:p w:rsidR="001368CB" w:rsidRPr="001368CB" w:rsidRDefault="001368CB" w:rsidP="001368CB">
      <w:pPr>
        <w:pStyle w:val="FootnoteText"/>
        <w:rPr>
          <w:sz w:val="18"/>
          <w:szCs w:val="18"/>
        </w:rPr>
      </w:pPr>
      <w:r>
        <w:rPr>
          <w:sz w:val="18"/>
          <w:szCs w:val="18"/>
        </w:rPr>
        <w:t>Fig. IV</w:t>
      </w:r>
      <w:r w:rsidRPr="001368CB">
        <w:rPr>
          <w:sz w:val="18"/>
          <w:szCs w:val="18"/>
        </w:rPr>
        <w:t xml:space="preserve"> Pseudo code to find the low-cost neighbor near node n</w:t>
      </w:r>
    </w:p>
    <w:p w:rsidR="001368CB" w:rsidRPr="001368CB" w:rsidRDefault="001368CB" w:rsidP="001368CB">
      <w:pPr>
        <w:spacing w:line="360" w:lineRule="auto"/>
        <w:jc w:val="center"/>
        <w:rPr>
          <w:b/>
          <w:sz w:val="18"/>
          <w:szCs w:val="18"/>
        </w:rPr>
      </w:pPr>
    </w:p>
    <w:tbl>
      <w:tblPr>
        <w:tblStyle w:val="TableGrid"/>
        <w:tblW w:w="0" w:type="auto"/>
        <w:tblInd w:w="198" w:type="dxa"/>
        <w:tblLook w:val="04A0"/>
      </w:tblPr>
      <w:tblGrid>
        <w:gridCol w:w="4881"/>
      </w:tblGrid>
      <w:tr w:rsidR="001368CB" w:rsidRPr="001368CB" w:rsidTr="007F66B0">
        <w:tc>
          <w:tcPr>
            <w:tcW w:w="4950" w:type="dxa"/>
          </w:tcPr>
          <w:p w:rsidR="001368CB" w:rsidRPr="001368CB" w:rsidRDefault="001368CB" w:rsidP="007F66B0">
            <w:pPr>
              <w:autoSpaceDE w:val="0"/>
              <w:autoSpaceDN w:val="0"/>
              <w:adjustRightInd w:val="0"/>
              <w:rPr>
                <w:rFonts w:ascii="Times New Roman" w:hAnsi="Times New Roman" w:cs="Times New Roman"/>
                <w:i/>
                <w:sz w:val="18"/>
                <w:szCs w:val="18"/>
              </w:rPr>
            </w:pPr>
            <w:r w:rsidRPr="001368CB">
              <w:rPr>
                <w:rFonts w:ascii="Times New Roman" w:hAnsi="Times New Roman" w:cs="Times New Roman"/>
                <w:b/>
                <w:i/>
                <w:sz w:val="18"/>
                <w:szCs w:val="18"/>
              </w:rPr>
              <w:t>Algorithm 4</w:t>
            </w:r>
            <w:r w:rsidRPr="001368CB">
              <w:rPr>
                <w:rFonts w:ascii="Times New Roman" w:hAnsi="Times New Roman" w:cs="Times New Roman"/>
                <w:i/>
                <w:sz w:val="18"/>
                <w:szCs w:val="18"/>
              </w:rPr>
              <w:t xml:space="preserve"> Calculate the cost associated with adding pixel p to a tree.</w:t>
            </w:r>
          </w:p>
          <w:p w:rsidR="001368CB" w:rsidRPr="001368CB" w:rsidRDefault="00770A5A" w:rsidP="007F66B0">
            <w:pPr>
              <w:autoSpaceDE w:val="0"/>
              <w:autoSpaceDN w:val="0"/>
              <w:adjustRightInd w:val="0"/>
              <w:rPr>
                <w:rFonts w:ascii="Times New Roman" w:hAnsi="Times New Roman" w:cs="Times New Roman"/>
                <w:i/>
                <w:sz w:val="18"/>
                <w:szCs w:val="18"/>
              </w:rPr>
            </w:pPr>
            <m:oMath>
              <m:sSub>
                <m:sSubPr>
                  <m:ctrlPr>
                    <w:rPr>
                      <w:rFonts w:ascii="Cambria Math" w:hAnsi="Times New Roman" w:cs="Times New Roman"/>
                      <w:i/>
                      <w:sz w:val="18"/>
                      <w:szCs w:val="18"/>
                    </w:rPr>
                  </m:ctrlPr>
                </m:sSubPr>
                <m:e>
                  <m:r>
                    <w:rPr>
                      <w:rFonts w:ascii="Cambria Math" w:hAnsi="Cambria Math" w:cs="Times New Roman"/>
                      <w:sz w:val="18"/>
                      <w:szCs w:val="18"/>
                    </w:rPr>
                    <m:t>c</m:t>
                  </m:r>
                </m:e>
                <m:sub>
                  <m:r>
                    <w:rPr>
                      <w:rFonts w:ascii="Cambria Math" w:hAnsi="Times New Roman" w:cs="Times New Roman"/>
                      <w:sz w:val="18"/>
                      <w:szCs w:val="18"/>
                    </w:rPr>
                    <m:t>1</m:t>
                  </m:r>
                </m:sub>
              </m:sSub>
              <m:r>
                <w:rPr>
                  <w:rFonts w:ascii="Cambria Math" w:hAnsi="Times New Roman" w:cs="Times New Roman"/>
                  <w:sz w:val="18"/>
                  <w:szCs w:val="18"/>
                </w:rPr>
                <m:t>,</m:t>
              </m:r>
              <m:sSub>
                <m:sSubPr>
                  <m:ctrlPr>
                    <w:rPr>
                      <w:rFonts w:ascii="Cambria Math" w:hAnsi="Times New Roman" w:cs="Times New Roman"/>
                      <w:i/>
                      <w:sz w:val="18"/>
                      <w:szCs w:val="18"/>
                    </w:rPr>
                  </m:ctrlPr>
                </m:sSubPr>
                <m:e>
                  <m:r>
                    <w:rPr>
                      <w:rFonts w:ascii="Cambria Math" w:hAnsi="Cambria Math" w:cs="Times New Roman"/>
                      <w:sz w:val="18"/>
                      <w:szCs w:val="18"/>
                    </w:rPr>
                    <m:t>c</m:t>
                  </m:r>
                </m:e>
                <m:sub>
                  <m:r>
                    <w:rPr>
                      <w:rFonts w:ascii="Cambria Math" w:hAnsi="Times New Roman" w:cs="Times New Roman"/>
                      <w:sz w:val="18"/>
                      <w:szCs w:val="18"/>
                    </w:rPr>
                    <m:t>2</m:t>
                  </m:r>
                </m:sub>
              </m:sSub>
              <m:r>
                <w:rPr>
                  <w:rFonts w:ascii="Cambria Math" w:hAnsi="Times New Roman" w:cs="Times New Roman"/>
                  <w:sz w:val="18"/>
                  <w:szCs w:val="18"/>
                </w:rPr>
                <m:t>,</m:t>
              </m:r>
              <m:sSub>
                <m:sSubPr>
                  <m:ctrlPr>
                    <w:rPr>
                      <w:rFonts w:ascii="Cambria Math" w:hAnsi="Times New Roman" w:cs="Times New Roman"/>
                      <w:i/>
                      <w:sz w:val="18"/>
                      <w:szCs w:val="18"/>
                    </w:rPr>
                  </m:ctrlPr>
                </m:sSubPr>
                <m:e>
                  <m:r>
                    <w:rPr>
                      <w:rFonts w:ascii="Cambria Math" w:hAnsi="Cambria Math" w:cs="Times New Roman"/>
                      <w:sz w:val="18"/>
                      <w:szCs w:val="18"/>
                    </w:rPr>
                    <m:t>c</m:t>
                  </m:r>
                </m:e>
                <m:sub>
                  <m:r>
                    <w:rPr>
                      <w:rFonts w:ascii="Cambria Math" w:hAnsi="Times New Roman" w:cs="Times New Roman"/>
                      <w:sz w:val="18"/>
                      <w:szCs w:val="18"/>
                    </w:rPr>
                    <m:t>3</m:t>
                  </m:r>
                </m:sub>
              </m:sSub>
              <m:r>
                <w:rPr>
                  <w:rFonts w:ascii="Cambria Math" w:hAnsi="Times New Roman" w:cs="Times New Roman"/>
                  <w:sz w:val="18"/>
                  <w:szCs w:val="18"/>
                </w:rPr>
                <m:t xml:space="preserve"> </m:t>
              </m:r>
            </m:oMath>
            <w:r w:rsidR="001368CB" w:rsidRPr="001368CB">
              <w:rPr>
                <w:rFonts w:ascii="Times New Roman" w:hAnsi="Times New Roman" w:cs="Times New Roman"/>
                <w:i/>
                <w:sz w:val="18"/>
                <w:szCs w:val="18"/>
              </w:rPr>
              <w:t>: costs of the least-expensive neighbors in each card</w:t>
            </w:r>
            <w:r w:rsidR="001368CB" w:rsidRPr="001368CB">
              <w:rPr>
                <w:rFonts w:ascii="Times New Roman" w:hAnsi="Times New Roman" w:cs="Times New Roman"/>
                <w:i/>
                <w:sz w:val="18"/>
                <w:szCs w:val="18"/>
              </w:rPr>
              <w:t>i</w:t>
            </w:r>
            <w:r w:rsidR="001368CB" w:rsidRPr="001368CB">
              <w:rPr>
                <w:rFonts w:ascii="Times New Roman" w:hAnsi="Times New Roman" w:cs="Times New Roman"/>
                <w:i/>
                <w:sz w:val="18"/>
                <w:szCs w:val="18"/>
              </w:rPr>
              <w:t>nal direction</w:t>
            </w:r>
          </w:p>
          <w:p w:rsidR="001368CB" w:rsidRPr="001368CB" w:rsidRDefault="001368CB" w:rsidP="007F66B0">
            <w:pPr>
              <w:autoSpaceDE w:val="0"/>
              <w:autoSpaceDN w:val="0"/>
              <w:adjustRightInd w:val="0"/>
              <w:rPr>
                <w:rFonts w:ascii="Times New Roman" w:hAnsi="Times New Roman" w:cs="Times New Roman"/>
                <w:i/>
                <w:sz w:val="18"/>
                <w:szCs w:val="18"/>
              </w:rPr>
            </w:pPr>
            <w:r w:rsidRPr="001368CB">
              <w:rPr>
                <w:rFonts w:ascii="Times New Roman" w:hAnsi="Times New Roman" w:cs="Times New Roman"/>
                <w:b/>
                <w:i/>
                <w:sz w:val="18"/>
                <w:szCs w:val="18"/>
              </w:rPr>
              <w:t>Require:</w:t>
            </w:r>
            <w:r w:rsidRPr="001368CB">
              <w:rPr>
                <w:rFonts w:ascii="Times New Roman" w:hAnsi="Times New Roman" w:cs="Times New Roman"/>
                <w:i/>
                <w:sz w:val="18"/>
                <w:szCs w:val="18"/>
              </w:rPr>
              <w:t xml:space="preserve"> </w:t>
            </w:r>
            <m:oMath>
              <m:sSub>
                <m:sSubPr>
                  <m:ctrlPr>
                    <w:rPr>
                      <w:rFonts w:ascii="Cambria Math" w:hAnsi="Times New Roman" w:cs="Times New Roman"/>
                      <w:i/>
                      <w:sz w:val="18"/>
                      <w:szCs w:val="18"/>
                    </w:rPr>
                  </m:ctrlPr>
                </m:sSubPr>
                <m:e>
                  <m:r>
                    <w:rPr>
                      <w:rFonts w:ascii="Cambria Math" w:hAnsi="Cambria Math" w:cs="Times New Roman"/>
                      <w:sz w:val="18"/>
                      <w:szCs w:val="18"/>
                    </w:rPr>
                    <m:t>c</m:t>
                  </m:r>
                </m:e>
                <m:sub>
                  <m:r>
                    <w:rPr>
                      <w:rFonts w:ascii="Cambria Math" w:hAnsi="Times New Roman" w:cs="Times New Roman"/>
                      <w:sz w:val="18"/>
                      <w:szCs w:val="18"/>
                    </w:rPr>
                    <m:t>1</m:t>
                  </m:r>
                </m:sub>
              </m:sSub>
              <m:r>
                <w:rPr>
                  <w:rFonts w:ascii="Cambria Math" w:hAnsi="Times New Roman" w:cs="Times New Roman"/>
                  <w:sz w:val="18"/>
                  <w:szCs w:val="18"/>
                </w:rPr>
                <m:t>&lt;</m:t>
              </m:r>
              <m:sSub>
                <m:sSubPr>
                  <m:ctrlPr>
                    <w:rPr>
                      <w:rFonts w:ascii="Cambria Math" w:hAnsi="Times New Roman" w:cs="Times New Roman"/>
                      <w:i/>
                      <w:sz w:val="18"/>
                      <w:szCs w:val="18"/>
                    </w:rPr>
                  </m:ctrlPr>
                </m:sSubPr>
                <m:e>
                  <m:r>
                    <w:rPr>
                      <w:rFonts w:ascii="Cambria Math" w:hAnsi="Cambria Math" w:cs="Times New Roman"/>
                      <w:sz w:val="18"/>
                      <w:szCs w:val="18"/>
                    </w:rPr>
                    <m:t>c</m:t>
                  </m:r>
                </m:e>
                <m:sub>
                  <m:r>
                    <w:rPr>
                      <w:rFonts w:ascii="Cambria Math" w:hAnsi="Times New Roman" w:cs="Times New Roman"/>
                      <w:sz w:val="18"/>
                      <w:szCs w:val="18"/>
                    </w:rPr>
                    <m:t>2</m:t>
                  </m:r>
                </m:sub>
              </m:sSub>
              <m:r>
                <w:rPr>
                  <w:rFonts w:ascii="Cambria Math" w:hAnsi="Times New Roman" w:cs="Times New Roman"/>
                  <w:sz w:val="18"/>
                  <w:szCs w:val="18"/>
                </w:rPr>
                <m:t>&lt;</m:t>
              </m:r>
              <m:sSub>
                <m:sSubPr>
                  <m:ctrlPr>
                    <w:rPr>
                      <w:rFonts w:ascii="Cambria Math" w:hAnsi="Times New Roman" w:cs="Times New Roman"/>
                      <w:i/>
                      <w:sz w:val="18"/>
                      <w:szCs w:val="18"/>
                    </w:rPr>
                  </m:ctrlPr>
                </m:sSubPr>
                <m:e>
                  <m:r>
                    <w:rPr>
                      <w:rFonts w:ascii="Cambria Math" w:hAnsi="Cambria Math" w:cs="Times New Roman"/>
                      <w:sz w:val="18"/>
                      <w:szCs w:val="18"/>
                    </w:rPr>
                    <m:t>c</m:t>
                  </m:r>
                </m:e>
                <m:sub>
                  <m:r>
                    <w:rPr>
                      <w:rFonts w:ascii="Cambria Math" w:hAnsi="Times New Roman" w:cs="Times New Roman"/>
                      <w:sz w:val="18"/>
                      <w:szCs w:val="18"/>
                    </w:rPr>
                    <m:t>3</m:t>
                  </m:r>
                </m:sub>
              </m:sSub>
            </m:oMath>
          </w:p>
          <w:p w:rsidR="001368CB" w:rsidRPr="001368CB" w:rsidRDefault="001368CB" w:rsidP="007F66B0">
            <w:pPr>
              <w:autoSpaceDE w:val="0"/>
              <w:autoSpaceDN w:val="0"/>
              <w:adjustRightInd w:val="0"/>
              <w:rPr>
                <w:rFonts w:ascii="Times New Roman" w:hAnsi="Times New Roman" w:cs="Times New Roman"/>
                <w:i/>
                <w:sz w:val="18"/>
                <w:szCs w:val="18"/>
              </w:rPr>
            </w:pPr>
            <m:oMath>
              <m:r>
                <w:rPr>
                  <w:rFonts w:ascii="Cambria Math" w:hAnsi="Cambria Math" w:cs="Times New Roman"/>
                  <w:sz w:val="18"/>
                  <w:szCs w:val="18"/>
                </w:rPr>
                <m:t>pVal</m:t>
              </m:r>
            </m:oMath>
            <w:r w:rsidRPr="001368CB">
              <w:rPr>
                <w:rFonts w:ascii="Times New Roman" w:hAnsi="Times New Roman" w:cs="Times New Roman"/>
                <w:i/>
                <w:sz w:val="18"/>
                <w:szCs w:val="18"/>
              </w:rPr>
              <w:t xml:space="preserve"> ← </w:t>
            </w:r>
            <m:oMath>
              <m:f>
                <m:fPr>
                  <m:ctrlPr>
                    <w:rPr>
                      <w:rFonts w:ascii="Cambria Math" w:hAnsi="Times New Roman" w:cs="Times New Roman"/>
                      <w:i/>
                      <w:sz w:val="18"/>
                      <w:szCs w:val="18"/>
                    </w:rPr>
                  </m:ctrlPr>
                </m:fPr>
                <m:num>
                  <m:r>
                    <w:rPr>
                      <w:rFonts w:ascii="Cambria Math" w:hAnsi="Times New Roman" w:cs="Times New Roman"/>
                      <w:sz w:val="18"/>
                      <w:szCs w:val="18"/>
                    </w:rPr>
                    <m:t>1</m:t>
                  </m:r>
                </m:num>
                <m:den>
                  <m:r>
                    <w:rPr>
                      <w:rFonts w:ascii="Cambria Math" w:hAnsi="Cambria Math" w:cs="Times New Roman"/>
                      <w:sz w:val="18"/>
                      <w:szCs w:val="18"/>
                    </w:rPr>
                    <m:t>I</m:t>
                  </m:r>
                  <m:r>
                    <w:rPr>
                      <w:rFonts w:ascii="Cambria Math" w:hAnsi="Times New Roman" w:cs="Times New Roman"/>
                      <w:sz w:val="18"/>
                      <w:szCs w:val="18"/>
                    </w:rPr>
                    <m:t>(</m:t>
                  </m:r>
                  <m:r>
                    <w:rPr>
                      <w:rFonts w:ascii="Cambria Math" w:hAnsi="Cambria Math" w:cs="Times New Roman"/>
                      <w:sz w:val="18"/>
                      <w:szCs w:val="18"/>
                    </w:rPr>
                    <m:t>p</m:t>
                  </m:r>
                  <m:r>
                    <w:rPr>
                      <w:rFonts w:ascii="Cambria Math" w:hAnsi="Times New Roman" w:cs="Times New Roman"/>
                      <w:sz w:val="18"/>
                      <w:szCs w:val="18"/>
                    </w:rPr>
                    <m:t xml:space="preserve">) </m:t>
                  </m:r>
                </m:den>
              </m:f>
            </m:oMath>
            <w:r w:rsidRPr="001368CB">
              <w:rPr>
                <w:rFonts w:ascii="Times New Roman" w:hAnsi="Times New Roman" w:cs="Times New Roman"/>
                <w:i/>
                <w:sz w:val="18"/>
                <w:szCs w:val="18"/>
              </w:rPr>
              <w:t>{pVal is the inverse of the intensity value of the input pixel p}</w:t>
            </w:r>
          </w:p>
          <w:p w:rsidR="001368CB" w:rsidRPr="001368CB" w:rsidRDefault="001368CB" w:rsidP="007F66B0">
            <w:pPr>
              <w:autoSpaceDE w:val="0"/>
              <w:autoSpaceDN w:val="0"/>
              <w:adjustRightInd w:val="0"/>
              <w:rPr>
                <w:rFonts w:ascii="Times New Roman" w:hAnsi="Times New Roman" w:cs="Times New Roman"/>
                <w:i/>
                <w:sz w:val="18"/>
                <w:szCs w:val="18"/>
              </w:rPr>
            </w:pPr>
            <m:oMath>
              <m:r>
                <w:rPr>
                  <w:rFonts w:ascii="Cambria Math" w:hAnsi="Cambria Math" w:cs="Times New Roman"/>
                  <w:sz w:val="18"/>
                  <w:szCs w:val="18"/>
                </w:rPr>
                <m:t>Cost</m:t>
              </m:r>
            </m:oMath>
            <w:r w:rsidRPr="001368CB">
              <w:rPr>
                <w:rFonts w:ascii="Times New Roman" w:hAnsi="Times New Roman" w:cs="Times New Roman"/>
                <w:i/>
                <w:sz w:val="18"/>
                <w:szCs w:val="18"/>
              </w:rPr>
              <w:t xml:space="preserve"> ← 0</w:t>
            </w:r>
          </w:p>
          <w:p w:rsidR="001368CB" w:rsidRPr="001368CB" w:rsidRDefault="001368CB" w:rsidP="007F66B0">
            <w:pPr>
              <w:autoSpaceDE w:val="0"/>
              <w:autoSpaceDN w:val="0"/>
              <w:adjustRightInd w:val="0"/>
              <w:rPr>
                <w:rFonts w:ascii="Times New Roman" w:hAnsi="Times New Roman" w:cs="Times New Roman"/>
                <w:i/>
                <w:sz w:val="18"/>
                <w:szCs w:val="18"/>
                <w:vertAlign w:val="superscript"/>
              </w:rPr>
            </w:pPr>
            <w:r w:rsidRPr="001368CB">
              <w:rPr>
                <w:rFonts w:ascii="Times New Roman" w:hAnsi="Times New Roman" w:cs="Times New Roman"/>
                <w:i/>
                <w:sz w:val="18"/>
                <w:szCs w:val="18"/>
              </w:rPr>
              <w:t xml:space="preserve">Δ ← </w:t>
            </w:r>
            <m:oMath>
              <m:sSup>
                <m:sSupPr>
                  <m:ctrlPr>
                    <w:rPr>
                      <w:rFonts w:ascii="Cambria Math" w:hAnsi="Times New Roman" w:cs="Times New Roman"/>
                      <w:i/>
                      <w:sz w:val="18"/>
                      <w:szCs w:val="18"/>
                    </w:rPr>
                  </m:ctrlPr>
                </m:sSupPr>
                <m:e>
                  <m:d>
                    <m:dPr>
                      <m:ctrlPr>
                        <w:rPr>
                          <w:rFonts w:ascii="Cambria Math" w:hAnsi="Times New Roman" w:cs="Times New Roman"/>
                          <w:i/>
                          <w:sz w:val="18"/>
                          <w:szCs w:val="18"/>
                        </w:rPr>
                      </m:ctrlPr>
                    </m:dPr>
                    <m:e>
                      <m:sSub>
                        <m:sSubPr>
                          <m:ctrlPr>
                            <w:rPr>
                              <w:rFonts w:ascii="Cambria Math" w:hAnsi="Times New Roman" w:cs="Times New Roman"/>
                              <w:i/>
                              <w:sz w:val="18"/>
                              <w:szCs w:val="18"/>
                            </w:rPr>
                          </m:ctrlPr>
                        </m:sSubPr>
                        <m:e>
                          <m:r>
                            <w:rPr>
                              <w:rFonts w:ascii="Cambria Math" w:hAnsi="Cambria Math" w:cs="Times New Roman"/>
                              <w:sz w:val="18"/>
                              <w:szCs w:val="18"/>
                            </w:rPr>
                            <m:t>c</m:t>
                          </m:r>
                        </m:e>
                        <m:sub>
                          <m:r>
                            <w:rPr>
                              <w:rFonts w:ascii="Cambria Math" w:hAnsi="Times New Roman" w:cs="Times New Roman"/>
                              <w:sz w:val="18"/>
                              <w:szCs w:val="18"/>
                            </w:rPr>
                            <m:t>1</m:t>
                          </m:r>
                        </m:sub>
                      </m:sSub>
                      <m:r>
                        <w:rPr>
                          <w:rFonts w:ascii="Cambria Math" w:hAnsi="Times New Roman" w:cs="Times New Roman"/>
                          <w:sz w:val="18"/>
                          <w:szCs w:val="18"/>
                        </w:rPr>
                        <m:t>+</m:t>
                      </m:r>
                      <m:sSub>
                        <m:sSubPr>
                          <m:ctrlPr>
                            <w:rPr>
                              <w:rFonts w:ascii="Cambria Math" w:hAnsi="Times New Roman" w:cs="Times New Roman"/>
                              <w:i/>
                              <w:sz w:val="18"/>
                              <w:szCs w:val="18"/>
                            </w:rPr>
                          </m:ctrlPr>
                        </m:sSubPr>
                        <m:e>
                          <m:r>
                            <w:rPr>
                              <w:rFonts w:ascii="Cambria Math" w:hAnsi="Cambria Math" w:cs="Times New Roman"/>
                              <w:sz w:val="18"/>
                              <w:szCs w:val="18"/>
                            </w:rPr>
                            <m:t>c</m:t>
                          </m:r>
                        </m:e>
                        <m:sub>
                          <m:r>
                            <w:rPr>
                              <w:rFonts w:ascii="Cambria Math" w:hAnsi="Times New Roman" w:cs="Times New Roman"/>
                              <w:sz w:val="18"/>
                              <w:szCs w:val="18"/>
                            </w:rPr>
                            <m:t>2</m:t>
                          </m:r>
                        </m:sub>
                      </m:sSub>
                      <m:r>
                        <w:rPr>
                          <w:rFonts w:ascii="Cambria Math" w:hAnsi="Times New Roman" w:cs="Times New Roman"/>
                          <w:sz w:val="18"/>
                          <w:szCs w:val="18"/>
                        </w:rPr>
                        <m:t>+</m:t>
                      </m:r>
                      <m:sSub>
                        <m:sSubPr>
                          <m:ctrlPr>
                            <w:rPr>
                              <w:rFonts w:ascii="Cambria Math" w:hAnsi="Times New Roman" w:cs="Times New Roman"/>
                              <w:i/>
                              <w:sz w:val="18"/>
                              <w:szCs w:val="18"/>
                            </w:rPr>
                          </m:ctrlPr>
                        </m:sSubPr>
                        <m:e>
                          <m:r>
                            <w:rPr>
                              <w:rFonts w:ascii="Cambria Math" w:hAnsi="Cambria Math" w:cs="Times New Roman"/>
                              <w:sz w:val="18"/>
                              <w:szCs w:val="18"/>
                            </w:rPr>
                            <m:t>c</m:t>
                          </m:r>
                        </m:e>
                        <m:sub>
                          <m:r>
                            <w:rPr>
                              <w:rFonts w:ascii="Cambria Math" w:hAnsi="Times New Roman" w:cs="Times New Roman"/>
                              <w:sz w:val="18"/>
                              <w:szCs w:val="18"/>
                            </w:rPr>
                            <m:t>3</m:t>
                          </m:r>
                        </m:sub>
                      </m:sSub>
                    </m:e>
                  </m:d>
                </m:e>
                <m:sup>
                  <m:r>
                    <w:rPr>
                      <w:rFonts w:ascii="Cambria Math" w:hAnsi="Times New Roman" w:cs="Times New Roman"/>
                      <w:sz w:val="18"/>
                      <w:szCs w:val="18"/>
                    </w:rPr>
                    <m:t>2</m:t>
                  </m:r>
                </m:sup>
              </m:sSup>
              <m:r>
                <w:rPr>
                  <w:rFonts w:ascii="Times New Roman" w:hAnsi="Times New Roman" w:cs="Times New Roman"/>
                  <w:sz w:val="18"/>
                  <w:szCs w:val="18"/>
                </w:rPr>
                <m:t>-</m:t>
              </m:r>
              <m:r>
                <w:rPr>
                  <w:rFonts w:ascii="Cambria Math" w:hAnsi="Times New Roman" w:cs="Times New Roman"/>
                  <w:sz w:val="18"/>
                  <w:szCs w:val="18"/>
                </w:rPr>
                <m:t>3</m:t>
              </m:r>
              <m:r>
                <w:rPr>
                  <w:rFonts w:ascii="Times New Roman" w:hAnsi="Cambria Math" w:cs="Times New Roman"/>
                  <w:sz w:val="18"/>
                  <w:szCs w:val="18"/>
                </w:rPr>
                <m:t>*</m:t>
              </m:r>
              <m:r>
                <w:rPr>
                  <w:rFonts w:ascii="Cambria Math" w:hAnsi="Times New Roman" w:cs="Times New Roman"/>
                  <w:sz w:val="18"/>
                  <w:szCs w:val="18"/>
                </w:rPr>
                <m:t>(</m:t>
              </m:r>
              <m:sSup>
                <m:sSupPr>
                  <m:ctrlPr>
                    <w:rPr>
                      <w:rFonts w:ascii="Cambria Math" w:hAnsi="Times New Roman" w:cs="Times New Roman"/>
                      <w:i/>
                      <w:sz w:val="18"/>
                      <w:szCs w:val="18"/>
                    </w:rPr>
                  </m:ctrlPr>
                </m:sSupPr>
                <m:e>
                  <m:sSub>
                    <m:sSubPr>
                      <m:ctrlPr>
                        <w:rPr>
                          <w:rFonts w:ascii="Cambria Math" w:hAnsi="Times New Roman" w:cs="Times New Roman"/>
                          <w:i/>
                          <w:sz w:val="18"/>
                          <w:szCs w:val="18"/>
                        </w:rPr>
                      </m:ctrlPr>
                    </m:sSubPr>
                    <m:e>
                      <m:r>
                        <w:rPr>
                          <w:rFonts w:ascii="Cambria Math" w:hAnsi="Cambria Math" w:cs="Times New Roman"/>
                          <w:sz w:val="18"/>
                          <w:szCs w:val="18"/>
                        </w:rPr>
                        <m:t>c</m:t>
                      </m:r>
                    </m:e>
                    <m:sub>
                      <m:r>
                        <w:rPr>
                          <w:rFonts w:ascii="Cambria Math" w:hAnsi="Times New Roman" w:cs="Times New Roman"/>
                          <w:sz w:val="18"/>
                          <w:szCs w:val="18"/>
                        </w:rPr>
                        <m:t>1</m:t>
                      </m:r>
                    </m:sub>
                  </m:sSub>
                </m:e>
                <m:sup>
                  <m:r>
                    <w:rPr>
                      <w:rFonts w:ascii="Cambria Math" w:hAnsi="Times New Roman" w:cs="Times New Roman"/>
                      <w:sz w:val="18"/>
                      <w:szCs w:val="18"/>
                    </w:rPr>
                    <m:t>2</m:t>
                  </m:r>
                </m:sup>
              </m:sSup>
              <m:r>
                <w:rPr>
                  <w:rFonts w:ascii="Cambria Math" w:hAnsi="Times New Roman" w:cs="Times New Roman"/>
                  <w:sz w:val="18"/>
                  <w:szCs w:val="18"/>
                </w:rPr>
                <m:t>+</m:t>
              </m:r>
              <m:sSup>
                <m:sSupPr>
                  <m:ctrlPr>
                    <w:rPr>
                      <w:rFonts w:ascii="Cambria Math" w:hAnsi="Times New Roman" w:cs="Times New Roman"/>
                      <w:i/>
                      <w:sz w:val="18"/>
                      <w:szCs w:val="18"/>
                    </w:rPr>
                  </m:ctrlPr>
                </m:sSupPr>
                <m:e>
                  <m:sSub>
                    <m:sSubPr>
                      <m:ctrlPr>
                        <w:rPr>
                          <w:rFonts w:ascii="Cambria Math" w:hAnsi="Times New Roman" w:cs="Times New Roman"/>
                          <w:i/>
                          <w:sz w:val="18"/>
                          <w:szCs w:val="18"/>
                        </w:rPr>
                      </m:ctrlPr>
                    </m:sSubPr>
                    <m:e>
                      <m:r>
                        <w:rPr>
                          <w:rFonts w:ascii="Cambria Math" w:hAnsi="Cambria Math" w:cs="Times New Roman"/>
                          <w:sz w:val="18"/>
                          <w:szCs w:val="18"/>
                        </w:rPr>
                        <m:t>c</m:t>
                      </m:r>
                    </m:e>
                    <m:sub>
                      <m:r>
                        <w:rPr>
                          <w:rFonts w:ascii="Cambria Math" w:hAnsi="Times New Roman" w:cs="Times New Roman"/>
                          <w:sz w:val="18"/>
                          <w:szCs w:val="18"/>
                        </w:rPr>
                        <m:t>2</m:t>
                      </m:r>
                    </m:sub>
                  </m:sSub>
                </m:e>
                <m:sup>
                  <m:r>
                    <w:rPr>
                      <w:rFonts w:ascii="Cambria Math" w:hAnsi="Times New Roman" w:cs="Times New Roman"/>
                      <w:sz w:val="18"/>
                      <w:szCs w:val="18"/>
                    </w:rPr>
                    <m:t>2</m:t>
                  </m:r>
                </m:sup>
              </m:sSup>
              <m:r>
                <w:rPr>
                  <w:rFonts w:ascii="Cambria Math" w:hAnsi="Times New Roman" w:cs="Times New Roman"/>
                  <w:sz w:val="18"/>
                  <w:szCs w:val="18"/>
                </w:rPr>
                <m:t>+</m:t>
              </m:r>
              <m:sSup>
                <m:sSupPr>
                  <m:ctrlPr>
                    <w:rPr>
                      <w:rFonts w:ascii="Cambria Math" w:hAnsi="Times New Roman" w:cs="Times New Roman"/>
                      <w:i/>
                      <w:sz w:val="18"/>
                      <w:szCs w:val="18"/>
                    </w:rPr>
                  </m:ctrlPr>
                </m:sSupPr>
                <m:e>
                  <m:sSub>
                    <m:sSubPr>
                      <m:ctrlPr>
                        <w:rPr>
                          <w:rFonts w:ascii="Cambria Math" w:hAnsi="Times New Roman" w:cs="Times New Roman"/>
                          <w:i/>
                          <w:sz w:val="18"/>
                          <w:szCs w:val="18"/>
                        </w:rPr>
                      </m:ctrlPr>
                    </m:sSubPr>
                    <m:e>
                      <m:r>
                        <w:rPr>
                          <w:rFonts w:ascii="Cambria Math" w:hAnsi="Cambria Math" w:cs="Times New Roman"/>
                          <w:sz w:val="18"/>
                          <w:szCs w:val="18"/>
                        </w:rPr>
                        <m:t>c</m:t>
                      </m:r>
                    </m:e>
                    <m:sub>
                      <m:r>
                        <w:rPr>
                          <w:rFonts w:ascii="Cambria Math" w:hAnsi="Times New Roman" w:cs="Times New Roman"/>
                          <w:sz w:val="18"/>
                          <w:szCs w:val="18"/>
                        </w:rPr>
                        <m:t>3</m:t>
                      </m:r>
                    </m:sub>
                  </m:sSub>
                </m:e>
                <m:sup>
                  <m:r>
                    <w:rPr>
                      <w:rFonts w:ascii="Cambria Math" w:hAnsi="Times New Roman" w:cs="Times New Roman"/>
                      <w:sz w:val="18"/>
                      <w:szCs w:val="18"/>
                    </w:rPr>
                    <m:t>2</m:t>
                  </m:r>
                </m:sup>
              </m:sSup>
              <m:r>
                <w:rPr>
                  <w:rFonts w:ascii="Times New Roman" w:hAnsi="Times New Roman" w:cs="Times New Roman"/>
                  <w:sz w:val="18"/>
                  <w:szCs w:val="18"/>
                </w:rPr>
                <m:t>-</m:t>
              </m:r>
              <m:sSup>
                <m:sSupPr>
                  <m:ctrlPr>
                    <w:rPr>
                      <w:rFonts w:ascii="Cambria Math" w:hAnsi="Times New Roman" w:cs="Times New Roman"/>
                      <w:i/>
                      <w:sz w:val="18"/>
                      <w:szCs w:val="18"/>
                    </w:rPr>
                  </m:ctrlPr>
                </m:sSupPr>
                <m:e>
                  <m:r>
                    <w:rPr>
                      <w:rFonts w:ascii="Cambria Math" w:hAnsi="Cambria Math" w:cs="Times New Roman"/>
                      <w:sz w:val="18"/>
                      <w:szCs w:val="18"/>
                    </w:rPr>
                    <m:t>pVal</m:t>
                  </m:r>
                </m:e>
                <m:sup>
                  <m:r>
                    <w:rPr>
                      <w:rFonts w:ascii="Cambria Math" w:hAnsi="Times New Roman" w:cs="Times New Roman"/>
                      <w:sz w:val="18"/>
                      <w:szCs w:val="18"/>
                    </w:rPr>
                    <m:t>2</m:t>
                  </m:r>
                </m:sup>
              </m:sSup>
              <m:r>
                <w:rPr>
                  <w:rFonts w:ascii="Cambria Math" w:hAnsi="Times New Roman" w:cs="Times New Roman"/>
                  <w:sz w:val="18"/>
                  <w:szCs w:val="18"/>
                </w:rPr>
                <m:t>)</m:t>
              </m:r>
            </m:oMath>
            <w:r w:rsidRPr="001368CB">
              <w:rPr>
                <w:rFonts w:ascii="Times New Roman" w:hAnsi="Times New Roman" w:cs="Times New Roman"/>
                <w:i/>
                <w:sz w:val="18"/>
                <w:szCs w:val="18"/>
                <w:vertAlign w:val="superscript"/>
              </w:rPr>
              <w:t xml:space="preserve"> </w:t>
            </w:r>
          </w:p>
          <w:p w:rsidR="001368CB" w:rsidRPr="001368CB" w:rsidRDefault="001368CB" w:rsidP="007F66B0">
            <w:pPr>
              <w:autoSpaceDE w:val="0"/>
              <w:autoSpaceDN w:val="0"/>
              <w:adjustRightInd w:val="0"/>
              <w:rPr>
                <w:rFonts w:ascii="Times New Roman" w:hAnsi="Times New Roman" w:cs="Times New Roman"/>
                <w:i/>
                <w:sz w:val="18"/>
                <w:szCs w:val="18"/>
              </w:rPr>
            </w:pPr>
            <w:r w:rsidRPr="001368CB">
              <w:rPr>
                <w:rFonts w:ascii="Times New Roman" w:hAnsi="Times New Roman" w:cs="Times New Roman"/>
                <w:b/>
                <w:sz w:val="18"/>
                <w:szCs w:val="18"/>
              </w:rPr>
              <w:t>if</w:t>
            </w:r>
            <w:r w:rsidRPr="001368CB">
              <w:rPr>
                <w:rFonts w:ascii="Times New Roman" w:hAnsi="Times New Roman" w:cs="Times New Roman"/>
                <w:i/>
                <w:sz w:val="18"/>
                <w:szCs w:val="18"/>
              </w:rPr>
              <w:t xml:space="preserve"> Δ ≥ 0 </w:t>
            </w:r>
            <w:r w:rsidRPr="001368CB">
              <w:rPr>
                <w:rFonts w:ascii="Times New Roman" w:hAnsi="Times New Roman" w:cs="Times New Roman"/>
                <w:b/>
                <w:sz w:val="18"/>
                <w:szCs w:val="18"/>
              </w:rPr>
              <w:t>then</w:t>
            </w:r>
          </w:p>
          <w:p w:rsidR="001368CB" w:rsidRPr="001368CB" w:rsidRDefault="001368CB" w:rsidP="007F66B0">
            <w:pPr>
              <w:autoSpaceDE w:val="0"/>
              <w:autoSpaceDN w:val="0"/>
              <w:adjustRightInd w:val="0"/>
              <w:ind w:left="720"/>
              <w:rPr>
                <w:rFonts w:ascii="Times New Roman" w:hAnsi="Times New Roman" w:cs="Times New Roman"/>
                <w:i/>
                <w:sz w:val="18"/>
                <w:szCs w:val="18"/>
              </w:rPr>
            </w:pPr>
            <m:oMath>
              <m:r>
                <w:rPr>
                  <w:rFonts w:ascii="Cambria Math" w:hAnsi="Cambria Math" w:cs="Times New Roman"/>
                  <w:sz w:val="18"/>
                  <w:szCs w:val="18"/>
                </w:rPr>
                <m:t>Cost</m:t>
              </m:r>
            </m:oMath>
            <w:r w:rsidRPr="001368CB">
              <w:rPr>
                <w:rFonts w:ascii="Times New Roman" w:hAnsi="Times New Roman" w:cs="Times New Roman"/>
                <w:i/>
                <w:sz w:val="18"/>
                <w:szCs w:val="18"/>
              </w:rPr>
              <w:t xml:space="preserve"> ← </w:t>
            </w:r>
            <m:oMath>
              <m:f>
                <m:fPr>
                  <m:ctrlPr>
                    <w:rPr>
                      <w:rFonts w:ascii="Cambria Math" w:hAnsi="Times New Roman" w:cs="Times New Roman"/>
                      <w:i/>
                      <w:sz w:val="18"/>
                      <w:szCs w:val="18"/>
                    </w:rPr>
                  </m:ctrlPr>
                </m:fPr>
                <m:num>
                  <m:sSub>
                    <m:sSubPr>
                      <m:ctrlPr>
                        <w:rPr>
                          <w:rFonts w:ascii="Cambria Math" w:hAnsi="Times New Roman" w:cs="Times New Roman"/>
                          <w:i/>
                          <w:sz w:val="18"/>
                          <w:szCs w:val="18"/>
                        </w:rPr>
                      </m:ctrlPr>
                    </m:sSubPr>
                    <m:e>
                      <m:r>
                        <w:rPr>
                          <w:rFonts w:ascii="Cambria Math" w:hAnsi="Cambria Math" w:cs="Times New Roman"/>
                          <w:sz w:val="18"/>
                          <w:szCs w:val="18"/>
                        </w:rPr>
                        <m:t>c</m:t>
                      </m:r>
                    </m:e>
                    <m:sub>
                      <m:r>
                        <w:rPr>
                          <w:rFonts w:ascii="Cambria Math" w:hAnsi="Times New Roman" w:cs="Times New Roman"/>
                          <w:sz w:val="18"/>
                          <w:szCs w:val="18"/>
                        </w:rPr>
                        <m:t>1</m:t>
                      </m:r>
                    </m:sub>
                  </m:sSub>
                  <m:r>
                    <w:rPr>
                      <w:rFonts w:ascii="Cambria Math" w:hAnsi="Times New Roman" w:cs="Times New Roman"/>
                      <w:sz w:val="18"/>
                      <w:szCs w:val="18"/>
                    </w:rPr>
                    <m:t>+</m:t>
                  </m:r>
                  <m:sSub>
                    <m:sSubPr>
                      <m:ctrlPr>
                        <w:rPr>
                          <w:rFonts w:ascii="Cambria Math" w:hAnsi="Times New Roman" w:cs="Times New Roman"/>
                          <w:i/>
                          <w:sz w:val="18"/>
                          <w:szCs w:val="18"/>
                        </w:rPr>
                      </m:ctrlPr>
                    </m:sSubPr>
                    <m:e>
                      <m:r>
                        <w:rPr>
                          <w:rFonts w:ascii="Cambria Math" w:hAnsi="Cambria Math" w:cs="Times New Roman"/>
                          <w:sz w:val="18"/>
                          <w:szCs w:val="18"/>
                        </w:rPr>
                        <m:t>c</m:t>
                      </m:r>
                    </m:e>
                    <m:sub>
                      <m:r>
                        <w:rPr>
                          <w:rFonts w:ascii="Cambria Math" w:hAnsi="Times New Roman" w:cs="Times New Roman"/>
                          <w:sz w:val="18"/>
                          <w:szCs w:val="18"/>
                        </w:rPr>
                        <m:t>2</m:t>
                      </m:r>
                    </m:sub>
                  </m:sSub>
                  <m:r>
                    <w:rPr>
                      <w:rFonts w:ascii="Cambria Math" w:hAnsi="Times New Roman" w:cs="Times New Roman"/>
                      <w:sz w:val="18"/>
                      <w:szCs w:val="18"/>
                    </w:rPr>
                    <m:t>+</m:t>
                  </m:r>
                  <m:sSub>
                    <m:sSubPr>
                      <m:ctrlPr>
                        <w:rPr>
                          <w:rFonts w:ascii="Cambria Math" w:hAnsi="Times New Roman" w:cs="Times New Roman"/>
                          <w:i/>
                          <w:sz w:val="18"/>
                          <w:szCs w:val="18"/>
                        </w:rPr>
                      </m:ctrlPr>
                    </m:sSubPr>
                    <m:e>
                      <m:r>
                        <w:rPr>
                          <w:rFonts w:ascii="Cambria Math" w:hAnsi="Cambria Math" w:cs="Times New Roman"/>
                          <w:sz w:val="18"/>
                          <w:szCs w:val="18"/>
                        </w:rPr>
                        <m:t>c</m:t>
                      </m:r>
                    </m:e>
                    <m:sub>
                      <m:r>
                        <w:rPr>
                          <w:rFonts w:ascii="Cambria Math" w:hAnsi="Times New Roman" w:cs="Times New Roman"/>
                          <w:sz w:val="18"/>
                          <w:szCs w:val="18"/>
                        </w:rPr>
                        <m:t>3</m:t>
                      </m:r>
                    </m:sub>
                  </m:sSub>
                  <m:r>
                    <w:rPr>
                      <w:rFonts w:ascii="Cambria Math" w:hAnsi="Times New Roman" w:cs="Times New Roman"/>
                      <w:sz w:val="18"/>
                      <w:szCs w:val="18"/>
                    </w:rPr>
                    <m:t>+</m:t>
                  </m:r>
                  <m:rad>
                    <m:radPr>
                      <m:degHide m:val="on"/>
                      <m:ctrlPr>
                        <w:rPr>
                          <w:rFonts w:ascii="Cambria Math" w:hAnsi="Times New Roman" w:cs="Times New Roman"/>
                          <w:i/>
                          <w:sz w:val="18"/>
                          <w:szCs w:val="18"/>
                        </w:rPr>
                      </m:ctrlPr>
                    </m:radPr>
                    <m:deg/>
                    <m:e>
                      <m:r>
                        <w:rPr>
                          <w:rFonts w:ascii="Cambria Math" w:hAnsi="Cambria Math" w:cs="Times New Roman"/>
                          <w:sz w:val="18"/>
                          <w:szCs w:val="18"/>
                        </w:rPr>
                        <m:t>Δ</m:t>
                      </m:r>
                    </m:e>
                  </m:rad>
                </m:num>
                <m:den>
                  <m:r>
                    <w:rPr>
                      <w:rFonts w:ascii="Cambria Math" w:hAnsi="Times New Roman" w:cs="Times New Roman"/>
                      <w:sz w:val="18"/>
                      <w:szCs w:val="18"/>
                    </w:rPr>
                    <m:t>3</m:t>
                  </m:r>
                </m:den>
              </m:f>
            </m:oMath>
          </w:p>
          <w:p w:rsidR="001368CB" w:rsidRPr="001368CB" w:rsidRDefault="001368CB" w:rsidP="007F66B0">
            <w:pPr>
              <w:autoSpaceDE w:val="0"/>
              <w:autoSpaceDN w:val="0"/>
              <w:adjustRightInd w:val="0"/>
              <w:rPr>
                <w:rFonts w:ascii="Times New Roman" w:hAnsi="Times New Roman" w:cs="Times New Roman"/>
                <w:b/>
                <w:sz w:val="18"/>
                <w:szCs w:val="18"/>
              </w:rPr>
            </w:pPr>
            <w:r w:rsidRPr="001368CB">
              <w:rPr>
                <w:rFonts w:ascii="Times New Roman" w:hAnsi="Times New Roman" w:cs="Times New Roman"/>
                <w:b/>
                <w:sz w:val="18"/>
                <w:szCs w:val="18"/>
              </w:rPr>
              <w:t>end if</w:t>
            </w:r>
          </w:p>
          <w:p w:rsidR="001368CB" w:rsidRPr="001368CB" w:rsidRDefault="001368CB" w:rsidP="007F66B0">
            <w:pPr>
              <w:autoSpaceDE w:val="0"/>
              <w:autoSpaceDN w:val="0"/>
              <w:adjustRightInd w:val="0"/>
              <w:rPr>
                <w:rFonts w:ascii="Times New Roman" w:hAnsi="Times New Roman" w:cs="Times New Roman"/>
                <w:i/>
                <w:sz w:val="18"/>
                <w:szCs w:val="18"/>
              </w:rPr>
            </w:pPr>
            <w:r w:rsidRPr="001368CB">
              <w:rPr>
                <w:rFonts w:ascii="Times New Roman" w:hAnsi="Times New Roman" w:cs="Times New Roman"/>
                <w:b/>
                <w:i/>
                <w:sz w:val="18"/>
                <w:szCs w:val="18"/>
              </w:rPr>
              <w:t>if</w:t>
            </w:r>
            <w:r w:rsidRPr="001368CB">
              <w:rPr>
                <w:rFonts w:ascii="Times New Roman" w:hAnsi="Times New Roman" w:cs="Times New Roman"/>
                <w:i/>
                <w:sz w:val="18"/>
                <w:szCs w:val="18"/>
              </w:rPr>
              <w:t xml:space="preserve"> </w:t>
            </w:r>
            <m:oMath>
              <m:r>
                <w:rPr>
                  <w:rFonts w:ascii="Cambria Math" w:hAnsi="Cambria Math" w:cs="Times New Roman"/>
                  <w:sz w:val="18"/>
                  <w:szCs w:val="18"/>
                </w:rPr>
                <m:t>Cost</m:t>
              </m:r>
              <m:r>
                <w:rPr>
                  <w:rFonts w:ascii="Cambria Math" w:hAnsi="Times New Roman" w:cs="Times New Roman"/>
                  <w:sz w:val="18"/>
                  <w:szCs w:val="18"/>
                </w:rPr>
                <m:t xml:space="preserve"> </m:t>
              </m:r>
              <m:sSub>
                <m:sSubPr>
                  <m:ctrlPr>
                    <w:rPr>
                      <w:rFonts w:ascii="Cambria Math" w:hAnsi="Times New Roman" w:cs="Times New Roman"/>
                      <w:i/>
                      <w:sz w:val="18"/>
                      <w:szCs w:val="18"/>
                    </w:rPr>
                  </m:ctrlPr>
                </m:sSubPr>
                <m:e>
                  <m:r>
                    <w:rPr>
                      <w:rFonts w:ascii="Cambria Math" w:hAnsi="Times New Roman" w:cs="Times New Roman"/>
                      <w:sz w:val="18"/>
                      <w:szCs w:val="18"/>
                    </w:rPr>
                    <m:t>≤</m:t>
                  </m:r>
                  <m:r>
                    <w:rPr>
                      <w:rFonts w:ascii="Cambria Math" w:hAnsi="Cambria Math" w:cs="Times New Roman"/>
                      <w:sz w:val="18"/>
                      <w:szCs w:val="18"/>
                    </w:rPr>
                    <m:t>c</m:t>
                  </m:r>
                </m:e>
                <m:sub>
                  <m:r>
                    <w:rPr>
                      <w:rFonts w:ascii="Cambria Math" w:hAnsi="Times New Roman" w:cs="Times New Roman"/>
                      <w:sz w:val="18"/>
                      <w:szCs w:val="18"/>
                    </w:rPr>
                    <m:t>3</m:t>
                  </m:r>
                </m:sub>
              </m:sSub>
            </m:oMath>
            <w:r w:rsidRPr="001368CB">
              <w:rPr>
                <w:rFonts w:ascii="Times New Roman" w:hAnsi="Times New Roman" w:cs="Times New Roman"/>
                <w:i/>
                <w:sz w:val="18"/>
                <w:szCs w:val="18"/>
              </w:rPr>
              <w:t xml:space="preserve"> </w:t>
            </w:r>
            <w:r w:rsidRPr="001368CB">
              <w:rPr>
                <w:rFonts w:ascii="Times New Roman" w:hAnsi="Times New Roman" w:cs="Times New Roman"/>
                <w:b/>
                <w:i/>
                <w:sz w:val="18"/>
                <w:szCs w:val="18"/>
              </w:rPr>
              <w:t>then</w:t>
            </w:r>
          </w:p>
          <w:p w:rsidR="001368CB" w:rsidRPr="001368CB" w:rsidRDefault="001368CB" w:rsidP="007F66B0">
            <w:pPr>
              <w:autoSpaceDE w:val="0"/>
              <w:autoSpaceDN w:val="0"/>
              <w:adjustRightInd w:val="0"/>
              <w:ind w:left="720"/>
              <w:rPr>
                <w:rFonts w:ascii="Times New Roman" w:hAnsi="Times New Roman" w:cs="Times New Roman"/>
                <w:i/>
                <w:sz w:val="18"/>
                <w:szCs w:val="18"/>
                <w:vertAlign w:val="superscript"/>
              </w:rPr>
            </w:pPr>
            <w:r w:rsidRPr="001368CB">
              <w:rPr>
                <w:rFonts w:ascii="Times New Roman" w:hAnsi="Times New Roman" w:cs="Times New Roman"/>
                <w:i/>
                <w:sz w:val="18"/>
                <w:szCs w:val="18"/>
              </w:rPr>
              <w:t xml:space="preserve">Δ ← </w:t>
            </w:r>
            <m:oMath>
              <m:sSup>
                <m:sSupPr>
                  <m:ctrlPr>
                    <w:rPr>
                      <w:rFonts w:ascii="Cambria Math" w:hAnsi="Times New Roman" w:cs="Times New Roman"/>
                      <w:i/>
                      <w:sz w:val="18"/>
                      <w:szCs w:val="18"/>
                    </w:rPr>
                  </m:ctrlPr>
                </m:sSupPr>
                <m:e>
                  <m:d>
                    <m:dPr>
                      <m:ctrlPr>
                        <w:rPr>
                          <w:rFonts w:ascii="Cambria Math" w:hAnsi="Times New Roman" w:cs="Times New Roman"/>
                          <w:i/>
                          <w:sz w:val="18"/>
                          <w:szCs w:val="18"/>
                        </w:rPr>
                      </m:ctrlPr>
                    </m:dPr>
                    <m:e>
                      <m:sSub>
                        <m:sSubPr>
                          <m:ctrlPr>
                            <w:rPr>
                              <w:rFonts w:ascii="Cambria Math" w:hAnsi="Times New Roman" w:cs="Times New Roman"/>
                              <w:i/>
                              <w:sz w:val="18"/>
                              <w:szCs w:val="18"/>
                            </w:rPr>
                          </m:ctrlPr>
                        </m:sSubPr>
                        <m:e>
                          <m:r>
                            <w:rPr>
                              <w:rFonts w:ascii="Cambria Math" w:hAnsi="Cambria Math" w:cs="Times New Roman"/>
                              <w:sz w:val="18"/>
                              <w:szCs w:val="18"/>
                            </w:rPr>
                            <m:t>c</m:t>
                          </m:r>
                        </m:e>
                        <m:sub>
                          <m:r>
                            <w:rPr>
                              <w:rFonts w:ascii="Cambria Math" w:hAnsi="Times New Roman" w:cs="Times New Roman"/>
                              <w:sz w:val="18"/>
                              <w:szCs w:val="18"/>
                            </w:rPr>
                            <m:t>1</m:t>
                          </m:r>
                        </m:sub>
                      </m:sSub>
                      <m:r>
                        <w:rPr>
                          <w:rFonts w:ascii="Cambria Math" w:hAnsi="Times New Roman" w:cs="Times New Roman"/>
                          <w:sz w:val="18"/>
                          <w:szCs w:val="18"/>
                        </w:rPr>
                        <m:t>+</m:t>
                      </m:r>
                      <m:sSub>
                        <m:sSubPr>
                          <m:ctrlPr>
                            <w:rPr>
                              <w:rFonts w:ascii="Cambria Math" w:hAnsi="Times New Roman" w:cs="Times New Roman"/>
                              <w:i/>
                              <w:sz w:val="18"/>
                              <w:szCs w:val="18"/>
                            </w:rPr>
                          </m:ctrlPr>
                        </m:sSubPr>
                        <m:e>
                          <m:r>
                            <w:rPr>
                              <w:rFonts w:ascii="Cambria Math" w:hAnsi="Cambria Math" w:cs="Times New Roman"/>
                              <w:sz w:val="18"/>
                              <w:szCs w:val="18"/>
                            </w:rPr>
                            <m:t>c</m:t>
                          </m:r>
                        </m:e>
                        <m:sub>
                          <m:r>
                            <w:rPr>
                              <w:rFonts w:ascii="Cambria Math" w:hAnsi="Times New Roman" w:cs="Times New Roman"/>
                              <w:sz w:val="18"/>
                              <w:szCs w:val="18"/>
                            </w:rPr>
                            <m:t>2</m:t>
                          </m:r>
                        </m:sub>
                      </m:sSub>
                    </m:e>
                  </m:d>
                </m:e>
                <m:sup>
                  <m:r>
                    <w:rPr>
                      <w:rFonts w:ascii="Cambria Math" w:hAnsi="Times New Roman" w:cs="Times New Roman"/>
                      <w:sz w:val="18"/>
                      <w:szCs w:val="18"/>
                    </w:rPr>
                    <m:t>2</m:t>
                  </m:r>
                </m:sup>
              </m:sSup>
              <m:r>
                <w:rPr>
                  <w:rFonts w:ascii="Times New Roman" w:hAnsi="Times New Roman" w:cs="Times New Roman"/>
                  <w:sz w:val="18"/>
                  <w:szCs w:val="18"/>
                </w:rPr>
                <m:t>-</m:t>
              </m:r>
              <m:r>
                <w:rPr>
                  <w:rFonts w:ascii="Cambria Math" w:hAnsi="Times New Roman" w:cs="Times New Roman"/>
                  <w:sz w:val="18"/>
                  <w:szCs w:val="18"/>
                </w:rPr>
                <m:t>2(</m:t>
              </m:r>
              <m:sSup>
                <m:sSupPr>
                  <m:ctrlPr>
                    <w:rPr>
                      <w:rFonts w:ascii="Cambria Math" w:hAnsi="Times New Roman" w:cs="Times New Roman"/>
                      <w:i/>
                      <w:sz w:val="18"/>
                      <w:szCs w:val="18"/>
                    </w:rPr>
                  </m:ctrlPr>
                </m:sSupPr>
                <m:e>
                  <m:sSub>
                    <m:sSubPr>
                      <m:ctrlPr>
                        <w:rPr>
                          <w:rFonts w:ascii="Cambria Math" w:hAnsi="Times New Roman" w:cs="Times New Roman"/>
                          <w:i/>
                          <w:sz w:val="18"/>
                          <w:szCs w:val="18"/>
                        </w:rPr>
                      </m:ctrlPr>
                    </m:sSubPr>
                    <m:e>
                      <m:r>
                        <w:rPr>
                          <w:rFonts w:ascii="Cambria Math" w:hAnsi="Cambria Math" w:cs="Times New Roman"/>
                          <w:sz w:val="18"/>
                          <w:szCs w:val="18"/>
                        </w:rPr>
                        <m:t>c</m:t>
                      </m:r>
                    </m:e>
                    <m:sub>
                      <m:r>
                        <w:rPr>
                          <w:rFonts w:ascii="Cambria Math" w:hAnsi="Times New Roman" w:cs="Times New Roman"/>
                          <w:sz w:val="18"/>
                          <w:szCs w:val="18"/>
                        </w:rPr>
                        <m:t>1</m:t>
                      </m:r>
                    </m:sub>
                  </m:sSub>
                </m:e>
                <m:sup>
                  <m:r>
                    <w:rPr>
                      <w:rFonts w:ascii="Cambria Math" w:hAnsi="Times New Roman" w:cs="Times New Roman"/>
                      <w:sz w:val="18"/>
                      <w:szCs w:val="18"/>
                    </w:rPr>
                    <m:t>2</m:t>
                  </m:r>
                </m:sup>
              </m:sSup>
              <m:r>
                <w:rPr>
                  <w:rFonts w:ascii="Cambria Math" w:hAnsi="Times New Roman" w:cs="Times New Roman"/>
                  <w:sz w:val="18"/>
                  <w:szCs w:val="18"/>
                </w:rPr>
                <m:t>+</m:t>
              </m:r>
              <m:sSup>
                <m:sSupPr>
                  <m:ctrlPr>
                    <w:rPr>
                      <w:rFonts w:ascii="Cambria Math" w:hAnsi="Times New Roman" w:cs="Times New Roman"/>
                      <w:i/>
                      <w:sz w:val="18"/>
                      <w:szCs w:val="18"/>
                    </w:rPr>
                  </m:ctrlPr>
                </m:sSupPr>
                <m:e>
                  <m:sSub>
                    <m:sSubPr>
                      <m:ctrlPr>
                        <w:rPr>
                          <w:rFonts w:ascii="Cambria Math" w:hAnsi="Times New Roman" w:cs="Times New Roman"/>
                          <w:i/>
                          <w:sz w:val="18"/>
                          <w:szCs w:val="18"/>
                        </w:rPr>
                      </m:ctrlPr>
                    </m:sSubPr>
                    <m:e>
                      <m:r>
                        <w:rPr>
                          <w:rFonts w:ascii="Cambria Math" w:hAnsi="Cambria Math" w:cs="Times New Roman"/>
                          <w:sz w:val="18"/>
                          <w:szCs w:val="18"/>
                        </w:rPr>
                        <m:t>c</m:t>
                      </m:r>
                    </m:e>
                    <m:sub>
                      <m:r>
                        <w:rPr>
                          <w:rFonts w:ascii="Cambria Math" w:hAnsi="Times New Roman" w:cs="Times New Roman"/>
                          <w:sz w:val="18"/>
                          <w:szCs w:val="18"/>
                        </w:rPr>
                        <m:t>2</m:t>
                      </m:r>
                    </m:sub>
                  </m:sSub>
                </m:e>
                <m:sup>
                  <m:r>
                    <w:rPr>
                      <w:rFonts w:ascii="Cambria Math" w:hAnsi="Times New Roman" w:cs="Times New Roman"/>
                      <w:sz w:val="18"/>
                      <w:szCs w:val="18"/>
                    </w:rPr>
                    <m:t>2</m:t>
                  </m:r>
                </m:sup>
              </m:sSup>
              <m:r>
                <w:rPr>
                  <w:rFonts w:ascii="Times New Roman" w:hAnsi="Times New Roman" w:cs="Times New Roman"/>
                  <w:sz w:val="18"/>
                  <w:szCs w:val="18"/>
                </w:rPr>
                <m:t>-</m:t>
              </m:r>
              <m:sSup>
                <m:sSupPr>
                  <m:ctrlPr>
                    <w:rPr>
                      <w:rFonts w:ascii="Cambria Math" w:hAnsi="Times New Roman" w:cs="Times New Roman"/>
                      <w:i/>
                      <w:sz w:val="18"/>
                      <w:szCs w:val="18"/>
                    </w:rPr>
                  </m:ctrlPr>
                </m:sSupPr>
                <m:e>
                  <m:r>
                    <w:rPr>
                      <w:rFonts w:ascii="Cambria Math" w:hAnsi="Cambria Math" w:cs="Times New Roman"/>
                      <w:sz w:val="18"/>
                      <w:szCs w:val="18"/>
                    </w:rPr>
                    <m:t>pVal</m:t>
                  </m:r>
                </m:e>
                <m:sup>
                  <m:r>
                    <w:rPr>
                      <w:rFonts w:ascii="Cambria Math" w:hAnsi="Times New Roman" w:cs="Times New Roman"/>
                      <w:sz w:val="18"/>
                      <w:szCs w:val="18"/>
                    </w:rPr>
                    <m:t>2</m:t>
                  </m:r>
                </m:sup>
              </m:sSup>
              <m:r>
                <w:rPr>
                  <w:rFonts w:ascii="Cambria Math" w:hAnsi="Times New Roman" w:cs="Times New Roman"/>
                  <w:sz w:val="18"/>
                  <w:szCs w:val="18"/>
                </w:rPr>
                <m:t>)</m:t>
              </m:r>
            </m:oMath>
            <w:r w:rsidRPr="001368CB">
              <w:rPr>
                <w:rFonts w:ascii="Times New Roman" w:hAnsi="Times New Roman" w:cs="Times New Roman"/>
                <w:i/>
                <w:sz w:val="18"/>
                <w:szCs w:val="18"/>
                <w:vertAlign w:val="superscript"/>
              </w:rPr>
              <w:t xml:space="preserve"> </w:t>
            </w:r>
          </w:p>
          <w:p w:rsidR="001368CB" w:rsidRPr="001368CB" w:rsidRDefault="001368CB" w:rsidP="007F66B0">
            <w:pPr>
              <w:autoSpaceDE w:val="0"/>
              <w:autoSpaceDN w:val="0"/>
              <w:adjustRightInd w:val="0"/>
              <w:ind w:left="720"/>
              <w:rPr>
                <w:rFonts w:ascii="Times New Roman" w:hAnsi="Times New Roman" w:cs="Times New Roman"/>
                <w:i/>
                <w:sz w:val="18"/>
                <w:szCs w:val="18"/>
              </w:rPr>
            </w:pPr>
            <w:r w:rsidRPr="001368CB">
              <w:rPr>
                <w:rFonts w:ascii="Times New Roman" w:hAnsi="Times New Roman" w:cs="Times New Roman"/>
                <w:b/>
                <w:sz w:val="18"/>
                <w:szCs w:val="18"/>
              </w:rPr>
              <w:t>if</w:t>
            </w:r>
            <w:r w:rsidRPr="001368CB">
              <w:rPr>
                <w:rFonts w:ascii="Times New Roman" w:hAnsi="Times New Roman" w:cs="Times New Roman"/>
                <w:i/>
                <w:sz w:val="18"/>
                <w:szCs w:val="18"/>
              </w:rPr>
              <w:t xml:space="preserve"> Δ ≥ 0 </w:t>
            </w:r>
            <w:r w:rsidRPr="001368CB">
              <w:rPr>
                <w:rFonts w:ascii="Times New Roman" w:hAnsi="Times New Roman" w:cs="Times New Roman"/>
                <w:b/>
                <w:sz w:val="18"/>
                <w:szCs w:val="18"/>
              </w:rPr>
              <w:t>then</w:t>
            </w:r>
          </w:p>
          <w:p w:rsidR="001368CB" w:rsidRPr="001368CB" w:rsidRDefault="001368CB" w:rsidP="007F66B0">
            <w:pPr>
              <w:autoSpaceDE w:val="0"/>
              <w:autoSpaceDN w:val="0"/>
              <w:adjustRightInd w:val="0"/>
              <w:ind w:left="1440"/>
              <w:rPr>
                <w:rFonts w:ascii="Times New Roman" w:hAnsi="Times New Roman" w:cs="Times New Roman"/>
                <w:i/>
                <w:sz w:val="18"/>
                <w:szCs w:val="18"/>
              </w:rPr>
            </w:pPr>
            <m:oMath>
              <m:r>
                <w:rPr>
                  <w:rFonts w:ascii="Cambria Math" w:hAnsi="Cambria Math" w:cs="Times New Roman"/>
                  <w:sz w:val="18"/>
                  <w:szCs w:val="18"/>
                </w:rPr>
                <m:t>Cost</m:t>
              </m:r>
            </m:oMath>
            <w:r w:rsidRPr="001368CB">
              <w:rPr>
                <w:rFonts w:ascii="Times New Roman" w:hAnsi="Times New Roman" w:cs="Times New Roman"/>
                <w:i/>
                <w:sz w:val="18"/>
                <w:szCs w:val="18"/>
              </w:rPr>
              <w:t xml:space="preserve"> ←</w:t>
            </w:r>
            <m:oMath>
              <m:r>
                <w:rPr>
                  <w:rFonts w:ascii="Cambria Math" w:hAnsi="Times New Roman" w:cs="Times New Roman"/>
                  <w:sz w:val="18"/>
                  <w:szCs w:val="18"/>
                </w:rPr>
                <m:t xml:space="preserve"> </m:t>
              </m:r>
              <m:f>
                <m:fPr>
                  <m:ctrlPr>
                    <w:rPr>
                      <w:rFonts w:ascii="Cambria Math" w:hAnsi="Times New Roman" w:cs="Times New Roman"/>
                      <w:i/>
                      <w:sz w:val="18"/>
                      <w:szCs w:val="18"/>
                    </w:rPr>
                  </m:ctrlPr>
                </m:fPr>
                <m:num>
                  <m:sSub>
                    <m:sSubPr>
                      <m:ctrlPr>
                        <w:rPr>
                          <w:rFonts w:ascii="Cambria Math" w:hAnsi="Times New Roman" w:cs="Times New Roman"/>
                          <w:i/>
                          <w:sz w:val="18"/>
                          <w:szCs w:val="18"/>
                        </w:rPr>
                      </m:ctrlPr>
                    </m:sSubPr>
                    <m:e>
                      <m:r>
                        <w:rPr>
                          <w:rFonts w:ascii="Cambria Math" w:hAnsi="Cambria Math" w:cs="Times New Roman"/>
                          <w:sz w:val="18"/>
                          <w:szCs w:val="18"/>
                        </w:rPr>
                        <m:t>c</m:t>
                      </m:r>
                    </m:e>
                    <m:sub>
                      <m:r>
                        <w:rPr>
                          <w:rFonts w:ascii="Cambria Math" w:hAnsi="Times New Roman" w:cs="Times New Roman"/>
                          <w:sz w:val="18"/>
                          <w:szCs w:val="18"/>
                        </w:rPr>
                        <m:t>1</m:t>
                      </m:r>
                    </m:sub>
                  </m:sSub>
                  <m:r>
                    <w:rPr>
                      <w:rFonts w:ascii="Cambria Math" w:hAnsi="Times New Roman" w:cs="Times New Roman"/>
                      <w:sz w:val="18"/>
                      <w:szCs w:val="18"/>
                    </w:rPr>
                    <m:t>+</m:t>
                  </m:r>
                  <m:sSub>
                    <m:sSubPr>
                      <m:ctrlPr>
                        <w:rPr>
                          <w:rFonts w:ascii="Cambria Math" w:hAnsi="Times New Roman" w:cs="Times New Roman"/>
                          <w:i/>
                          <w:sz w:val="18"/>
                          <w:szCs w:val="18"/>
                        </w:rPr>
                      </m:ctrlPr>
                    </m:sSubPr>
                    <m:e>
                      <m:r>
                        <w:rPr>
                          <w:rFonts w:ascii="Cambria Math" w:hAnsi="Cambria Math" w:cs="Times New Roman"/>
                          <w:sz w:val="18"/>
                          <w:szCs w:val="18"/>
                        </w:rPr>
                        <m:t>c</m:t>
                      </m:r>
                    </m:e>
                    <m:sub>
                      <m:r>
                        <w:rPr>
                          <w:rFonts w:ascii="Cambria Math" w:hAnsi="Times New Roman" w:cs="Times New Roman"/>
                          <w:sz w:val="18"/>
                          <w:szCs w:val="18"/>
                        </w:rPr>
                        <m:t>2</m:t>
                      </m:r>
                    </m:sub>
                  </m:sSub>
                  <m:r>
                    <w:rPr>
                      <w:rFonts w:ascii="Cambria Math" w:hAnsi="Times New Roman" w:cs="Times New Roman"/>
                      <w:sz w:val="18"/>
                      <w:szCs w:val="18"/>
                    </w:rPr>
                    <m:t>+</m:t>
                  </m:r>
                  <m:rad>
                    <m:radPr>
                      <m:degHide m:val="on"/>
                      <m:ctrlPr>
                        <w:rPr>
                          <w:rFonts w:ascii="Cambria Math" w:hAnsi="Times New Roman" w:cs="Times New Roman"/>
                          <w:i/>
                          <w:sz w:val="18"/>
                          <w:szCs w:val="18"/>
                        </w:rPr>
                      </m:ctrlPr>
                    </m:radPr>
                    <m:deg/>
                    <m:e>
                      <m:r>
                        <w:rPr>
                          <w:rFonts w:ascii="Cambria Math" w:hAnsi="Cambria Math" w:cs="Times New Roman"/>
                          <w:sz w:val="18"/>
                          <w:szCs w:val="18"/>
                        </w:rPr>
                        <m:t>Δ</m:t>
                      </m:r>
                    </m:e>
                  </m:rad>
                </m:num>
                <m:den>
                  <m:r>
                    <w:rPr>
                      <w:rFonts w:ascii="Cambria Math" w:hAnsi="Times New Roman" w:cs="Times New Roman"/>
                      <w:sz w:val="18"/>
                      <w:szCs w:val="18"/>
                    </w:rPr>
                    <m:t>2</m:t>
                  </m:r>
                </m:den>
              </m:f>
            </m:oMath>
          </w:p>
          <w:p w:rsidR="001368CB" w:rsidRPr="001368CB" w:rsidRDefault="001368CB" w:rsidP="007F66B0">
            <w:pPr>
              <w:autoSpaceDE w:val="0"/>
              <w:autoSpaceDN w:val="0"/>
              <w:adjustRightInd w:val="0"/>
              <w:ind w:left="720"/>
              <w:rPr>
                <w:rFonts w:ascii="Times New Roman" w:hAnsi="Times New Roman" w:cs="Times New Roman"/>
                <w:b/>
                <w:sz w:val="18"/>
                <w:szCs w:val="18"/>
              </w:rPr>
            </w:pPr>
            <w:r w:rsidRPr="001368CB">
              <w:rPr>
                <w:rFonts w:ascii="Times New Roman" w:hAnsi="Times New Roman" w:cs="Times New Roman"/>
                <w:b/>
                <w:sz w:val="18"/>
                <w:szCs w:val="18"/>
              </w:rPr>
              <w:t>end if</w:t>
            </w:r>
          </w:p>
          <w:p w:rsidR="001368CB" w:rsidRPr="001368CB" w:rsidRDefault="001368CB" w:rsidP="007F66B0">
            <w:pPr>
              <w:autoSpaceDE w:val="0"/>
              <w:autoSpaceDN w:val="0"/>
              <w:adjustRightInd w:val="0"/>
              <w:ind w:left="720"/>
              <w:rPr>
                <w:rFonts w:ascii="Times New Roman" w:hAnsi="Times New Roman" w:cs="Times New Roman"/>
                <w:i/>
                <w:sz w:val="18"/>
                <w:szCs w:val="18"/>
              </w:rPr>
            </w:pPr>
            <w:r w:rsidRPr="001368CB">
              <w:rPr>
                <w:rFonts w:ascii="Times New Roman" w:hAnsi="Times New Roman" w:cs="Times New Roman"/>
                <w:b/>
                <w:sz w:val="18"/>
                <w:szCs w:val="18"/>
              </w:rPr>
              <w:t xml:space="preserve">if </w:t>
            </w:r>
            <m:oMath>
              <m:r>
                <w:rPr>
                  <w:rFonts w:ascii="Cambria Math" w:hAnsi="Cambria Math" w:cs="Times New Roman"/>
                  <w:sz w:val="18"/>
                  <w:szCs w:val="18"/>
                </w:rPr>
                <m:t>Cost</m:t>
              </m:r>
              <m:r>
                <w:rPr>
                  <w:rFonts w:ascii="Cambria Math" w:hAnsi="Times New Roman" w:cs="Times New Roman"/>
                  <w:sz w:val="18"/>
                  <w:szCs w:val="18"/>
                </w:rPr>
                <m:t xml:space="preserve"> </m:t>
              </m:r>
              <m:sSub>
                <m:sSubPr>
                  <m:ctrlPr>
                    <w:rPr>
                      <w:rFonts w:ascii="Cambria Math" w:hAnsi="Times New Roman" w:cs="Times New Roman"/>
                      <w:i/>
                      <w:sz w:val="18"/>
                      <w:szCs w:val="18"/>
                    </w:rPr>
                  </m:ctrlPr>
                </m:sSubPr>
                <m:e>
                  <m:r>
                    <w:rPr>
                      <w:rFonts w:ascii="Cambria Math" w:hAnsi="Times New Roman" w:cs="Times New Roman"/>
                      <w:sz w:val="18"/>
                      <w:szCs w:val="18"/>
                    </w:rPr>
                    <m:t>≤</m:t>
                  </m:r>
                  <m:r>
                    <w:rPr>
                      <w:rFonts w:ascii="Cambria Math" w:hAnsi="Cambria Math" w:cs="Times New Roman"/>
                      <w:sz w:val="18"/>
                      <w:szCs w:val="18"/>
                    </w:rPr>
                    <m:t>c</m:t>
                  </m:r>
                </m:e>
                <m:sub>
                  <m:r>
                    <w:rPr>
                      <w:rFonts w:ascii="Cambria Math" w:hAnsi="Times New Roman" w:cs="Times New Roman"/>
                      <w:sz w:val="18"/>
                      <w:szCs w:val="18"/>
                    </w:rPr>
                    <m:t>2</m:t>
                  </m:r>
                </m:sub>
              </m:sSub>
            </m:oMath>
            <w:r w:rsidRPr="001368CB">
              <w:rPr>
                <w:rFonts w:ascii="Times New Roman" w:hAnsi="Times New Roman" w:cs="Times New Roman"/>
                <w:i/>
                <w:sz w:val="18"/>
                <w:szCs w:val="18"/>
              </w:rPr>
              <w:t xml:space="preserve"> </w:t>
            </w:r>
            <w:r w:rsidRPr="001368CB">
              <w:rPr>
                <w:rFonts w:ascii="Times New Roman" w:hAnsi="Times New Roman" w:cs="Times New Roman"/>
                <w:b/>
                <w:sz w:val="18"/>
                <w:szCs w:val="18"/>
              </w:rPr>
              <w:t>then</w:t>
            </w:r>
          </w:p>
          <w:p w:rsidR="001368CB" w:rsidRPr="001368CB" w:rsidRDefault="001368CB" w:rsidP="007F66B0">
            <w:pPr>
              <w:autoSpaceDE w:val="0"/>
              <w:autoSpaceDN w:val="0"/>
              <w:adjustRightInd w:val="0"/>
              <w:ind w:left="1440"/>
              <w:rPr>
                <w:rFonts w:ascii="Times New Roman" w:hAnsi="Times New Roman" w:cs="Times New Roman"/>
                <w:i/>
                <w:sz w:val="18"/>
                <w:szCs w:val="18"/>
              </w:rPr>
            </w:pPr>
            <w:r w:rsidRPr="001368CB">
              <w:rPr>
                <w:rFonts w:ascii="Times New Roman" w:hAnsi="Times New Roman" w:cs="Times New Roman"/>
                <w:i/>
                <w:sz w:val="18"/>
                <w:szCs w:val="18"/>
              </w:rPr>
              <w:t>Cost ←</w:t>
            </w:r>
            <m:oMath>
              <m:r>
                <w:rPr>
                  <w:rFonts w:ascii="Cambria Math" w:hAnsi="Times New Roman" w:cs="Times New Roman"/>
                  <w:sz w:val="18"/>
                  <w:szCs w:val="18"/>
                </w:rPr>
                <m:t xml:space="preserve"> </m:t>
              </m:r>
              <m:sSub>
                <m:sSubPr>
                  <m:ctrlPr>
                    <w:rPr>
                      <w:rFonts w:ascii="Cambria Math" w:hAnsi="Times New Roman" w:cs="Times New Roman"/>
                      <w:i/>
                      <w:sz w:val="18"/>
                      <w:szCs w:val="18"/>
                    </w:rPr>
                  </m:ctrlPr>
                </m:sSubPr>
                <m:e>
                  <m:r>
                    <w:rPr>
                      <w:rFonts w:ascii="Cambria Math" w:hAnsi="Cambria Math" w:cs="Times New Roman"/>
                      <w:sz w:val="18"/>
                      <w:szCs w:val="18"/>
                    </w:rPr>
                    <m:t>c</m:t>
                  </m:r>
                </m:e>
                <m:sub>
                  <m:r>
                    <w:rPr>
                      <w:rFonts w:ascii="Cambria Math" w:hAnsi="Times New Roman" w:cs="Times New Roman"/>
                      <w:sz w:val="18"/>
                      <w:szCs w:val="18"/>
                    </w:rPr>
                    <m:t>1</m:t>
                  </m:r>
                </m:sub>
              </m:sSub>
              <m:r>
                <w:rPr>
                  <w:rFonts w:ascii="Cambria Math" w:hAnsi="Times New Roman" w:cs="Times New Roman"/>
                  <w:sz w:val="18"/>
                  <w:szCs w:val="18"/>
                </w:rPr>
                <m:t>+</m:t>
              </m:r>
              <m:r>
                <w:rPr>
                  <w:rFonts w:ascii="Cambria Math" w:hAnsi="Cambria Math" w:cs="Times New Roman"/>
                  <w:sz w:val="18"/>
                  <w:szCs w:val="18"/>
                </w:rPr>
                <m:t>pVal</m:t>
              </m:r>
            </m:oMath>
          </w:p>
          <w:p w:rsidR="001368CB" w:rsidRPr="001368CB" w:rsidRDefault="001368CB" w:rsidP="007F66B0">
            <w:pPr>
              <w:autoSpaceDE w:val="0"/>
              <w:autoSpaceDN w:val="0"/>
              <w:adjustRightInd w:val="0"/>
              <w:ind w:left="720"/>
              <w:rPr>
                <w:rFonts w:ascii="Times New Roman" w:hAnsi="Times New Roman" w:cs="Times New Roman"/>
                <w:b/>
                <w:sz w:val="18"/>
                <w:szCs w:val="18"/>
              </w:rPr>
            </w:pPr>
            <w:r w:rsidRPr="001368CB">
              <w:rPr>
                <w:rFonts w:ascii="Times New Roman" w:hAnsi="Times New Roman" w:cs="Times New Roman"/>
                <w:b/>
                <w:sz w:val="18"/>
                <w:szCs w:val="18"/>
              </w:rPr>
              <w:t>end if</w:t>
            </w:r>
          </w:p>
          <w:p w:rsidR="001368CB" w:rsidRPr="001368CB" w:rsidRDefault="001368CB" w:rsidP="007F66B0">
            <w:pPr>
              <w:autoSpaceDE w:val="0"/>
              <w:autoSpaceDN w:val="0"/>
              <w:adjustRightInd w:val="0"/>
              <w:rPr>
                <w:rFonts w:ascii="Times New Roman" w:hAnsi="Times New Roman" w:cs="Times New Roman"/>
                <w:b/>
                <w:sz w:val="18"/>
                <w:szCs w:val="18"/>
              </w:rPr>
            </w:pPr>
            <w:r w:rsidRPr="001368CB">
              <w:rPr>
                <w:rFonts w:ascii="Times New Roman" w:hAnsi="Times New Roman" w:cs="Times New Roman"/>
                <w:b/>
                <w:sz w:val="18"/>
                <w:szCs w:val="18"/>
              </w:rPr>
              <w:t>end if</w:t>
            </w:r>
          </w:p>
          <w:p w:rsidR="001368CB" w:rsidRPr="001368CB" w:rsidRDefault="001368CB" w:rsidP="007F66B0">
            <w:pPr>
              <w:autoSpaceDE w:val="0"/>
              <w:autoSpaceDN w:val="0"/>
              <w:adjustRightInd w:val="0"/>
              <w:rPr>
                <w:rFonts w:ascii="Times New Roman" w:hAnsi="Times New Roman" w:cs="Times New Roman"/>
                <w:b/>
                <w:sz w:val="18"/>
                <w:szCs w:val="18"/>
              </w:rPr>
            </w:pPr>
            <w:r w:rsidRPr="001368CB">
              <w:rPr>
                <w:rFonts w:ascii="Times New Roman" w:hAnsi="Times New Roman" w:cs="Times New Roman"/>
                <w:b/>
                <w:sz w:val="18"/>
                <w:szCs w:val="18"/>
              </w:rPr>
              <w:t>return</w:t>
            </w:r>
            <w:r w:rsidRPr="001368CB">
              <w:rPr>
                <w:rFonts w:ascii="Times New Roman" w:hAnsi="Times New Roman" w:cs="Times New Roman"/>
                <w:i/>
                <w:sz w:val="18"/>
                <w:szCs w:val="18"/>
              </w:rPr>
              <w:t xml:space="preserve"> </w:t>
            </w:r>
            <m:oMath>
              <m:r>
                <w:rPr>
                  <w:rFonts w:ascii="Cambria Math" w:hAnsi="Cambria Math" w:cs="Times New Roman"/>
                  <w:sz w:val="18"/>
                  <w:szCs w:val="18"/>
                </w:rPr>
                <m:t>Cost</m:t>
              </m:r>
            </m:oMath>
          </w:p>
        </w:tc>
      </w:tr>
    </w:tbl>
    <w:p w:rsidR="001368CB" w:rsidRDefault="001368CB" w:rsidP="001368CB">
      <w:pPr>
        <w:pStyle w:val="FootnoteText"/>
        <w:rPr>
          <w:sz w:val="18"/>
          <w:szCs w:val="18"/>
        </w:rPr>
      </w:pPr>
      <w:r w:rsidRPr="001368CB">
        <w:rPr>
          <w:sz w:val="18"/>
          <w:szCs w:val="18"/>
        </w:rPr>
        <w:t>Fig. V Pseudo code to calculate the cost associated with adding a pixel p to a tree.</w:t>
      </w:r>
    </w:p>
    <w:p w:rsidR="001368CB" w:rsidRPr="001368CB" w:rsidRDefault="001368CB" w:rsidP="001368CB">
      <w:pPr>
        <w:pStyle w:val="FootnoteText"/>
        <w:rPr>
          <w:sz w:val="18"/>
          <w:szCs w:val="18"/>
        </w:rPr>
      </w:pPr>
    </w:p>
    <w:p w:rsidR="001368CB" w:rsidRPr="001368CB" w:rsidRDefault="001368CB" w:rsidP="001368CB"/>
    <w:sectPr w:rsidR="001368CB" w:rsidRPr="001368CB" w:rsidSect="00887143">
      <w:headerReference w:type="even" r:id="rId13"/>
      <w:type w:val="continuous"/>
      <w:pgSz w:w="12240" w:h="15840" w:code="1"/>
      <w:pgMar w:top="1378" w:right="1077" w:bottom="1474" w:left="1077" w:header="703" w:footer="834" w:gutter="0"/>
      <w:cols w:num="2" w:space="36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61EF" w:rsidRDefault="003F61EF">
      <w:r>
        <w:separator/>
      </w:r>
    </w:p>
  </w:endnote>
  <w:endnote w:type="continuationSeparator" w:id="0">
    <w:p w:rsidR="003F61EF" w:rsidRDefault="003F61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Light">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MSY10">
    <w:altName w:val="MS Mincho"/>
    <w:panose1 w:val="00000000000000000000"/>
    <w:charset w:val="80"/>
    <w:family w:val="auto"/>
    <w:notTrueType/>
    <w:pitch w:val="default"/>
    <w:sig w:usb0="00000003" w:usb1="08070000" w:usb2="00000010" w:usb3="00000000" w:csb0="0002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66B0" w:rsidRDefault="007F66B0">
    <w:pPr>
      <w:pStyle w:val="Footer"/>
    </w:pPr>
    <w:r w:rsidRPr="00770A5A">
      <w:rPr>
        <w:rFonts w:ascii="Helvetica" w:hAnsi="Helvetica"/>
        <w:b/>
        <w:noProof/>
      </w:rPr>
      <w:pict>
        <v:line id="_x0000_s2054" style="position:absolute;z-index:251658240;mso-position-vertical-relative:page" from="0,736.5pt" to="7in,736.5pt" o:allowoverlap="f" strokeweight=".5pt">
          <w10:wrap anchory="page"/>
          <w10:anchorlock/>
        </v:line>
      </w:pict>
    </w:r>
    <w:r>
      <w:rPr>
        <w:rStyle w:val="PageNumber"/>
      </w:rPr>
      <w:fldChar w:fldCharType="begin"/>
    </w:r>
    <w:r>
      <w:rPr>
        <w:rStyle w:val="PageNumber"/>
      </w:rPr>
      <w:instrText xml:space="preserve"> PAGE </w:instrText>
    </w:r>
    <w:r>
      <w:rPr>
        <w:rStyle w:val="PageNumber"/>
      </w:rPr>
      <w:fldChar w:fldCharType="separate"/>
    </w:r>
    <w:r w:rsidR="00225BF7">
      <w:rPr>
        <w:rStyle w:val="PageNumber"/>
        <w:noProof/>
      </w:rPr>
      <w:t>2</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66B0" w:rsidRDefault="007F66B0">
    <w:pPr>
      <w:pStyle w:val="Footer"/>
      <w:jc w:val="right"/>
    </w:pPr>
    <w:r w:rsidRPr="00770A5A">
      <w:rPr>
        <w:rFonts w:ascii="Helvetica" w:hAnsi="Helvetica"/>
        <w:b/>
        <w:noProof/>
      </w:rPr>
      <w:pict>
        <v:line id="_x0000_s2055" style="position:absolute;left:0;text-align:left;z-index:251659264;mso-position-vertical-relative:page" from="0,736.55pt" to="7in,736.55pt" o:allowoverlap="f" strokeweight=".5pt">
          <w10:wrap anchory="page"/>
          <w10:anchorlock/>
        </v:line>
      </w:pict>
    </w:r>
    <w:r>
      <w:rPr>
        <w:rStyle w:val="PageNumber"/>
      </w:rPr>
      <w:fldChar w:fldCharType="begin"/>
    </w:r>
    <w:r>
      <w:rPr>
        <w:rStyle w:val="PageNumber"/>
      </w:rPr>
      <w:instrText xml:space="preserve"> PAGE </w:instrText>
    </w:r>
    <w:r>
      <w:rPr>
        <w:rStyle w:val="PageNumber"/>
      </w:rPr>
      <w:fldChar w:fldCharType="separate"/>
    </w:r>
    <w:r w:rsidR="00225BF7">
      <w:rPr>
        <w:rStyle w:val="PageNumber"/>
        <w:noProof/>
      </w:rPr>
      <w:t>3</w:t>
    </w:r>
    <w:r>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66B0" w:rsidRDefault="007F66B0">
    <w:pPr>
      <w:pStyle w:val="CopyrightLine"/>
    </w:pPr>
    <w:r w:rsidRPr="00770A5A">
      <w:rPr>
        <w:noProof/>
        <w:sz w:val="20"/>
      </w:rPr>
      <w:pict>
        <v:line id="_x0000_s2053" style="position:absolute;z-index:251657216;mso-position-vertical-relative:page" from="0,738.45pt" to="7in,738.45pt" o:allowoverlap="f" strokeweight="1pt">
          <w10:wrap anchory="page"/>
          <w10:anchorlock/>
        </v:line>
      </w:pict>
    </w:r>
    <w:r>
      <w:t>© Oxford University Press 2005</w:t>
    </w:r>
    <w:r>
      <w:tab/>
    </w:r>
    <w:r>
      <w:rPr>
        <w:rStyle w:val="PageNumber"/>
      </w:rPr>
      <w:fldChar w:fldCharType="begin"/>
    </w:r>
    <w:r>
      <w:rPr>
        <w:rStyle w:val="PageNumber"/>
      </w:rPr>
      <w:instrText xml:space="preserve"> PAGE </w:instrText>
    </w:r>
    <w:r>
      <w:rPr>
        <w:rStyle w:val="PageNumber"/>
      </w:rPr>
      <w:fldChar w:fldCharType="separate"/>
    </w:r>
    <w:r w:rsidR="00225BF7">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61EF" w:rsidRDefault="003F61EF">
      <w:pPr>
        <w:pStyle w:val="Footer"/>
        <w:tabs>
          <w:tab w:val="clear" w:pos="4320"/>
          <w:tab w:val="left" w:pos="4860"/>
        </w:tabs>
        <w:spacing w:line="200" w:lineRule="exact"/>
        <w:rPr>
          <w:u w:val="single" w:color="000000"/>
        </w:rPr>
      </w:pPr>
      <w:r>
        <w:rPr>
          <w:u w:val="single" w:color="000000"/>
        </w:rPr>
        <w:tab/>
      </w:r>
    </w:p>
  </w:footnote>
  <w:footnote w:type="continuationSeparator" w:id="0">
    <w:p w:rsidR="003F61EF" w:rsidRDefault="003F61EF">
      <w:pPr>
        <w:pStyle w:val="FootnoteText"/>
        <w:rPr>
          <w:szCs w:val="24"/>
        </w:rPr>
      </w:pPr>
      <w:r>
        <w:continuationSeparator/>
      </w:r>
    </w:p>
  </w:footnote>
  <w:footnote w:type="continuationNotice" w:id="1">
    <w:p w:rsidR="003F61EF" w:rsidRDefault="003F61EF">
      <w:pPr>
        <w:pStyle w:val="Footer"/>
        <w:spacing w:line="14" w:lineRule="exac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66B0" w:rsidRDefault="007F66B0">
    <w:pPr>
      <w:pStyle w:val="Header"/>
    </w:pPr>
    <w:r w:rsidRPr="00770A5A">
      <w:rPr>
        <w:noProof/>
        <w:sz w:val="20"/>
      </w:rPr>
      <w:pict>
        <v:line id="_x0000_s2049" style="position:absolute;z-index:251655168;mso-position-vertical-relative:page" from="0,51.6pt" to="7in,51.6pt" o:allowoverlap="f" strokeweight=".5pt">
          <w10:wrap anchory="page"/>
          <w10:anchorlock/>
        </v:line>
      </w:pict>
    </w:r>
    <w:proofErr w:type="spellStart"/>
    <w:r>
      <w:t>K.Takahashi</w:t>
    </w:r>
    <w:proofErr w:type="spellEnd"/>
    <w:r>
      <w:t xml:space="preserve"> et al.</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66B0" w:rsidRDefault="007F66B0">
    <w:pPr>
      <w:pStyle w:val="Header"/>
      <w:jc w:val="right"/>
    </w:pPr>
    <w:r w:rsidRPr="00770A5A">
      <w:rPr>
        <w:noProof/>
        <w:sz w:val="20"/>
      </w:rPr>
      <w:pict>
        <v:line id="_x0000_s2050" style="position:absolute;left:0;text-align:left;z-index:251656192;mso-position-vertical-relative:page" from="0,51.6pt" to="7in,51.6pt" o:allowoverlap="f" strokeweight=".5pt">
          <w10:wrap anchory="page"/>
          <w10:anchorlock/>
        </v:line>
      </w:pict>
    </w:r>
    <w:fldSimple w:instr=" STYLEREF &quot;Article title&quot; \* MERGEFORMAT ">
      <w:r w:rsidR="00225BF7" w:rsidRPr="00225BF7">
        <w:rPr>
          <w:b w:val="0"/>
          <w:bCs/>
          <w:noProof/>
        </w:rPr>
        <w:t>Population-scale Three-dimensional Reconstruction and Quantitative Profiling of Microglia Arbors</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66B0" w:rsidRDefault="007F66B0">
    <w:pPr>
      <w:pStyle w:val="Header"/>
      <w:spacing w:after="0"/>
    </w:pPr>
    <w:r>
      <w:rPr>
        <w:noProof/>
      </w:rPr>
      <w:pict>
        <v:line id="_x0000_s2056" style="position:absolute;z-index:251660288;mso-position-vertical-relative:page" from="0,51.6pt" to="7in,51.6pt" o:allowoverlap="f" strokeweight=".5pt">
          <w10:wrap anchory="page"/>
          <w10:anchorlock/>
        </v:line>
      </w:pict>
    </w:r>
    <w:r>
      <w:t>M. Megjhani et 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
    <w:nsid w:val="5E8312F6"/>
    <w:multiLevelType w:val="hybridMultilevel"/>
    <w:tmpl w:val="5F828634"/>
    <w:lvl w:ilvl="0" w:tplc="744C2502">
      <w:start w:val="1"/>
      <w:numFmt w:val="decimal"/>
      <w:pStyle w:val="NumberedList"/>
      <w:lvlText w:val="(%1)"/>
      <w:lvlJc w:val="left"/>
      <w:pPr>
        <w:tabs>
          <w:tab w:val="num" w:pos="720"/>
        </w:tabs>
        <w:ind w:left="720" w:hanging="550"/>
      </w:pPr>
      <w:rPr>
        <w:rFonts w:hint="default"/>
      </w:rPr>
    </w:lvl>
    <w:lvl w:ilvl="1" w:tplc="1422E128" w:tentative="1">
      <w:start w:val="1"/>
      <w:numFmt w:val="lowerLetter"/>
      <w:lvlText w:val="%2."/>
      <w:lvlJc w:val="left"/>
      <w:pPr>
        <w:tabs>
          <w:tab w:val="num" w:pos="1440"/>
        </w:tabs>
        <w:ind w:left="1440" w:hanging="360"/>
      </w:pPr>
    </w:lvl>
    <w:lvl w:ilvl="2" w:tplc="7618F62C" w:tentative="1">
      <w:start w:val="1"/>
      <w:numFmt w:val="lowerRoman"/>
      <w:lvlText w:val="%3."/>
      <w:lvlJc w:val="right"/>
      <w:pPr>
        <w:tabs>
          <w:tab w:val="num" w:pos="2160"/>
        </w:tabs>
        <w:ind w:left="2160" w:hanging="180"/>
      </w:pPr>
    </w:lvl>
    <w:lvl w:ilvl="3" w:tplc="92B4A786" w:tentative="1">
      <w:start w:val="1"/>
      <w:numFmt w:val="decimal"/>
      <w:lvlText w:val="%4."/>
      <w:lvlJc w:val="left"/>
      <w:pPr>
        <w:tabs>
          <w:tab w:val="num" w:pos="2880"/>
        </w:tabs>
        <w:ind w:left="2880" w:hanging="360"/>
      </w:pPr>
    </w:lvl>
    <w:lvl w:ilvl="4" w:tplc="5AA49C5A" w:tentative="1">
      <w:start w:val="1"/>
      <w:numFmt w:val="lowerLetter"/>
      <w:lvlText w:val="%5."/>
      <w:lvlJc w:val="left"/>
      <w:pPr>
        <w:tabs>
          <w:tab w:val="num" w:pos="3600"/>
        </w:tabs>
        <w:ind w:left="3600" w:hanging="360"/>
      </w:pPr>
    </w:lvl>
    <w:lvl w:ilvl="5" w:tplc="A41897DE" w:tentative="1">
      <w:start w:val="1"/>
      <w:numFmt w:val="lowerRoman"/>
      <w:lvlText w:val="%6."/>
      <w:lvlJc w:val="right"/>
      <w:pPr>
        <w:tabs>
          <w:tab w:val="num" w:pos="4320"/>
        </w:tabs>
        <w:ind w:left="4320" w:hanging="180"/>
      </w:pPr>
    </w:lvl>
    <w:lvl w:ilvl="6" w:tplc="B308E38C" w:tentative="1">
      <w:start w:val="1"/>
      <w:numFmt w:val="decimal"/>
      <w:lvlText w:val="%7."/>
      <w:lvlJc w:val="left"/>
      <w:pPr>
        <w:tabs>
          <w:tab w:val="num" w:pos="5040"/>
        </w:tabs>
        <w:ind w:left="5040" w:hanging="360"/>
      </w:pPr>
    </w:lvl>
    <w:lvl w:ilvl="7" w:tplc="2E90D40A" w:tentative="1">
      <w:start w:val="1"/>
      <w:numFmt w:val="lowerLetter"/>
      <w:lvlText w:val="%8."/>
      <w:lvlJc w:val="left"/>
      <w:pPr>
        <w:tabs>
          <w:tab w:val="num" w:pos="5760"/>
        </w:tabs>
        <w:ind w:left="5760" w:hanging="360"/>
      </w:pPr>
    </w:lvl>
    <w:lvl w:ilvl="8" w:tplc="27B01450" w:tentative="1">
      <w:start w:val="1"/>
      <w:numFmt w:val="lowerRoman"/>
      <w:lvlText w:val="%9."/>
      <w:lvlJc w:val="right"/>
      <w:pPr>
        <w:tabs>
          <w:tab w:val="num" w:pos="6480"/>
        </w:tabs>
        <w:ind w:left="6480" w:hanging="180"/>
      </w:pPr>
    </w:lvl>
  </w:abstractNum>
  <w:abstractNum w:abstractNumId="2">
    <w:nsid w:val="63371086"/>
    <w:multiLevelType w:val="multilevel"/>
    <w:tmpl w:val="5B009628"/>
    <w:lvl w:ilvl="0">
      <w:start w:val="1"/>
      <w:numFmt w:val="decimal"/>
      <w:pStyle w:val="Heading1"/>
      <w:lvlText w:val="%1"/>
      <w:lvlJc w:val="left"/>
      <w:pPr>
        <w:tabs>
          <w:tab w:val="num" w:pos="360"/>
        </w:tabs>
        <w:ind w:left="360" w:hanging="360"/>
      </w:pPr>
      <w:rPr>
        <w:rFonts w:hint="default"/>
      </w:rPr>
    </w:lvl>
    <w:lvl w:ilvl="1">
      <w:start w:val="1"/>
      <w:numFmt w:val="decimal"/>
      <w:pStyle w:val="Heading2"/>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
    <w:nsid w:val="6E690407"/>
    <w:multiLevelType w:val="hybridMultilevel"/>
    <w:tmpl w:val="B364AB5E"/>
    <w:lvl w:ilvl="0" w:tplc="D9E22FA2">
      <w:start w:val="1"/>
      <w:numFmt w:val="bullet"/>
      <w:pStyle w:val="BulletedList"/>
      <w:lvlText w:val=""/>
      <w:lvlJc w:val="left"/>
      <w:pPr>
        <w:tabs>
          <w:tab w:val="num" w:pos="560"/>
        </w:tabs>
        <w:ind w:left="560" w:hanging="390"/>
      </w:pPr>
      <w:rPr>
        <w:rFonts w:ascii="Symbol" w:hAnsi="Symbol" w:hint="default"/>
      </w:rPr>
    </w:lvl>
    <w:lvl w:ilvl="1" w:tplc="C658CA58" w:tentative="1">
      <w:start w:val="1"/>
      <w:numFmt w:val="bullet"/>
      <w:lvlText w:val="o"/>
      <w:lvlJc w:val="left"/>
      <w:pPr>
        <w:tabs>
          <w:tab w:val="num" w:pos="1440"/>
        </w:tabs>
        <w:ind w:left="1440" w:hanging="360"/>
      </w:pPr>
      <w:rPr>
        <w:rFonts w:ascii="Courier New" w:hAnsi="Courier New" w:hint="default"/>
      </w:rPr>
    </w:lvl>
    <w:lvl w:ilvl="2" w:tplc="1A5E0E4C" w:tentative="1">
      <w:start w:val="1"/>
      <w:numFmt w:val="bullet"/>
      <w:lvlText w:val=""/>
      <w:lvlJc w:val="left"/>
      <w:pPr>
        <w:tabs>
          <w:tab w:val="num" w:pos="2160"/>
        </w:tabs>
        <w:ind w:left="2160" w:hanging="360"/>
      </w:pPr>
      <w:rPr>
        <w:rFonts w:ascii="Wingdings" w:hAnsi="Wingdings" w:hint="default"/>
      </w:rPr>
    </w:lvl>
    <w:lvl w:ilvl="3" w:tplc="D08050D4" w:tentative="1">
      <w:start w:val="1"/>
      <w:numFmt w:val="bullet"/>
      <w:lvlText w:val=""/>
      <w:lvlJc w:val="left"/>
      <w:pPr>
        <w:tabs>
          <w:tab w:val="num" w:pos="2880"/>
        </w:tabs>
        <w:ind w:left="2880" w:hanging="360"/>
      </w:pPr>
      <w:rPr>
        <w:rFonts w:ascii="Symbol" w:hAnsi="Symbol" w:hint="default"/>
      </w:rPr>
    </w:lvl>
    <w:lvl w:ilvl="4" w:tplc="3438C670" w:tentative="1">
      <w:start w:val="1"/>
      <w:numFmt w:val="bullet"/>
      <w:lvlText w:val="o"/>
      <w:lvlJc w:val="left"/>
      <w:pPr>
        <w:tabs>
          <w:tab w:val="num" w:pos="3600"/>
        </w:tabs>
        <w:ind w:left="3600" w:hanging="360"/>
      </w:pPr>
      <w:rPr>
        <w:rFonts w:ascii="Courier New" w:hAnsi="Courier New" w:hint="default"/>
      </w:rPr>
    </w:lvl>
    <w:lvl w:ilvl="5" w:tplc="4F22395A" w:tentative="1">
      <w:start w:val="1"/>
      <w:numFmt w:val="bullet"/>
      <w:lvlText w:val=""/>
      <w:lvlJc w:val="left"/>
      <w:pPr>
        <w:tabs>
          <w:tab w:val="num" w:pos="4320"/>
        </w:tabs>
        <w:ind w:left="4320" w:hanging="360"/>
      </w:pPr>
      <w:rPr>
        <w:rFonts w:ascii="Wingdings" w:hAnsi="Wingdings" w:hint="default"/>
      </w:rPr>
    </w:lvl>
    <w:lvl w:ilvl="6" w:tplc="B686D992" w:tentative="1">
      <w:start w:val="1"/>
      <w:numFmt w:val="bullet"/>
      <w:lvlText w:val=""/>
      <w:lvlJc w:val="left"/>
      <w:pPr>
        <w:tabs>
          <w:tab w:val="num" w:pos="5040"/>
        </w:tabs>
        <w:ind w:left="5040" w:hanging="360"/>
      </w:pPr>
      <w:rPr>
        <w:rFonts w:ascii="Symbol" w:hAnsi="Symbol" w:hint="default"/>
      </w:rPr>
    </w:lvl>
    <w:lvl w:ilvl="7" w:tplc="5CF80624" w:tentative="1">
      <w:start w:val="1"/>
      <w:numFmt w:val="bullet"/>
      <w:lvlText w:val="o"/>
      <w:lvlJc w:val="left"/>
      <w:pPr>
        <w:tabs>
          <w:tab w:val="num" w:pos="5760"/>
        </w:tabs>
        <w:ind w:left="5760" w:hanging="360"/>
      </w:pPr>
      <w:rPr>
        <w:rFonts w:ascii="Courier New" w:hAnsi="Courier New" w:hint="default"/>
      </w:rPr>
    </w:lvl>
    <w:lvl w:ilvl="8" w:tplc="EE666D76" w:tentative="1">
      <w:start w:val="1"/>
      <w:numFmt w:val="bullet"/>
      <w:lvlText w:val=""/>
      <w:lvlJc w:val="left"/>
      <w:pPr>
        <w:tabs>
          <w:tab w:val="num" w:pos="6480"/>
        </w:tabs>
        <w:ind w:left="6480" w:hanging="360"/>
      </w:pPr>
      <w:rPr>
        <w:rFonts w:ascii="Wingdings" w:hAnsi="Wingdings" w:hint="default"/>
      </w:rPr>
    </w:lvl>
  </w:abstractNum>
  <w:abstractNum w:abstractNumId="4">
    <w:nsid w:val="724C2FE6"/>
    <w:multiLevelType w:val="hybridMultilevel"/>
    <w:tmpl w:val="0F0825A2"/>
    <w:lvl w:ilvl="0" w:tplc="69FEAAE8">
      <w:start w:val="1"/>
      <w:numFmt w:val="decimal"/>
      <w:lvlText w:val="%1."/>
      <w:lvlJc w:val="left"/>
      <w:pPr>
        <w:ind w:left="727" w:hanging="525"/>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5">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1"/>
  </w:num>
  <w:num w:numId="2">
    <w:abstractNumId w:val="3"/>
  </w:num>
  <w:num w:numId="3">
    <w:abstractNumId w:val="2"/>
  </w:num>
  <w:num w:numId="4">
    <w:abstractNumId w:val="2"/>
  </w:num>
  <w:num w:numId="5">
    <w:abstractNumId w:val="5"/>
  </w:num>
  <w:num w:numId="6">
    <w:abstractNumId w:val="0"/>
  </w:num>
  <w:num w:numId="7">
    <w:abstractNumId w:val="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mirrorMargins/>
  <w:proofState w:spelling="clean" w:grammar="clean"/>
  <w:attachedTemplate r:id="rId1"/>
  <w:stylePaneFormatFilter w:val="3F01"/>
  <w:trackRevisions/>
  <w:defaultTabStop w:val="720"/>
  <w:autoHyphenation/>
  <w:doNotHyphenateCaps/>
  <w:evenAndOddHeaders/>
  <w:drawingGridHorizontalSpacing w:val="100"/>
  <w:displayHorizontalDrawingGridEvery w:val="2"/>
  <w:displayVerticalDrawingGridEvery w:val="2"/>
  <w:noPunctuationKerning/>
  <w:characterSpacingControl w:val="doNotCompress"/>
  <w:hdrShapeDefaults>
    <o:shapedefaults v:ext="edit" spidmax="5122"/>
    <o:shapelayout v:ext="edit">
      <o:idmap v:ext="edit" data="2"/>
    </o:shapelayout>
  </w:hdrShapeDefaults>
  <w:footnotePr>
    <w:footnote w:id="-1"/>
    <w:footnote w:id="0"/>
    <w:footnote w:id="1"/>
  </w:footnotePr>
  <w:endnotePr>
    <w:endnote w:id="-1"/>
    <w:endnote w:id="0"/>
  </w:endnotePr>
  <w:compat/>
  <w:rsids>
    <w:rsidRoot w:val="004E4DCE"/>
    <w:rsid w:val="0001213C"/>
    <w:rsid w:val="000C52B6"/>
    <w:rsid w:val="001368CB"/>
    <w:rsid w:val="001A5509"/>
    <w:rsid w:val="001F545E"/>
    <w:rsid w:val="00225BF7"/>
    <w:rsid w:val="002E095E"/>
    <w:rsid w:val="00341B9C"/>
    <w:rsid w:val="003B3D09"/>
    <w:rsid w:val="003F61EF"/>
    <w:rsid w:val="00486E58"/>
    <w:rsid w:val="004E1218"/>
    <w:rsid w:val="004E44AC"/>
    <w:rsid w:val="004E4DCE"/>
    <w:rsid w:val="00544ED1"/>
    <w:rsid w:val="007054B9"/>
    <w:rsid w:val="00770A5A"/>
    <w:rsid w:val="007F66B0"/>
    <w:rsid w:val="00853D6D"/>
    <w:rsid w:val="00887143"/>
    <w:rsid w:val="008A06DC"/>
    <w:rsid w:val="008C2188"/>
    <w:rsid w:val="00943558"/>
    <w:rsid w:val="009A3330"/>
    <w:rsid w:val="009D6041"/>
    <w:rsid w:val="00AE65E7"/>
    <w:rsid w:val="00B2688F"/>
    <w:rsid w:val="00B652DF"/>
    <w:rsid w:val="00B7282B"/>
    <w:rsid w:val="00BE71B1"/>
    <w:rsid w:val="00CD1016"/>
    <w:rsid w:val="00CD55D8"/>
    <w:rsid w:val="00D83B8A"/>
    <w:rsid w:val="00DB1EA7"/>
    <w:rsid w:val="00E964B3"/>
    <w:rsid w:val="00EC3245"/>
    <w:rsid w:val="00F3646D"/>
    <w:rsid w:val="00F773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Web)" w:uiPriority="99"/>
    <w:lsdException w:name="annotation subject"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368CB"/>
  </w:style>
  <w:style w:type="paragraph" w:styleId="Heading1">
    <w:name w:val="heading 1"/>
    <w:next w:val="Normal"/>
    <w:link w:val="Heading1Char"/>
    <w:uiPriority w:val="9"/>
    <w:qFormat/>
    <w:rsid w:val="00770A5A"/>
    <w:pPr>
      <w:numPr>
        <w:numId w:val="4"/>
      </w:numPr>
      <w:spacing w:before="226" w:after="50" w:line="240" w:lineRule="exact"/>
      <w:ind w:left="357" w:hanging="357"/>
      <w:outlineLvl w:val="0"/>
    </w:pPr>
    <w:rPr>
      <w:rFonts w:ascii="Helvetica" w:hAnsi="Helvetica"/>
      <w:b/>
      <w:caps/>
    </w:rPr>
  </w:style>
  <w:style w:type="paragraph" w:styleId="Heading2">
    <w:name w:val="heading 2"/>
    <w:next w:val="Normal"/>
    <w:link w:val="Heading2Char"/>
    <w:uiPriority w:val="9"/>
    <w:qFormat/>
    <w:rsid w:val="00770A5A"/>
    <w:pPr>
      <w:numPr>
        <w:ilvl w:val="1"/>
        <w:numId w:val="4"/>
      </w:numPr>
      <w:spacing w:before="110" w:after="52" w:line="240" w:lineRule="exact"/>
      <w:outlineLvl w:val="1"/>
    </w:pPr>
    <w:rPr>
      <w:b/>
      <w:bCs/>
    </w:rPr>
  </w:style>
  <w:style w:type="paragraph" w:styleId="Heading3">
    <w:name w:val="heading 3"/>
    <w:basedOn w:val="Normal"/>
    <w:next w:val="Normal"/>
    <w:link w:val="Heading3Char"/>
    <w:uiPriority w:val="9"/>
    <w:qFormat/>
    <w:rsid w:val="00770A5A"/>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qFormat/>
    <w:rsid w:val="00770A5A"/>
    <w:pPr>
      <w:keepNext/>
      <w:spacing w:before="240" w:after="60"/>
      <w:outlineLvl w:val="3"/>
    </w:pPr>
    <w:rPr>
      <w:b/>
      <w:bCs/>
      <w:sz w:val="28"/>
      <w:szCs w:val="28"/>
    </w:rPr>
  </w:style>
  <w:style w:type="paragraph" w:styleId="Heading5">
    <w:name w:val="heading 5"/>
    <w:basedOn w:val="Normal"/>
    <w:next w:val="Normal"/>
    <w:link w:val="Heading5Char"/>
    <w:uiPriority w:val="9"/>
    <w:qFormat/>
    <w:rsid w:val="00770A5A"/>
    <w:pPr>
      <w:spacing w:before="240" w:after="60"/>
      <w:outlineLvl w:val="4"/>
    </w:pPr>
    <w:rPr>
      <w:b/>
      <w:bCs/>
      <w:i/>
      <w:iCs/>
      <w:sz w:val="26"/>
      <w:szCs w:val="26"/>
    </w:rPr>
  </w:style>
  <w:style w:type="paragraph" w:styleId="Heading6">
    <w:name w:val="heading 6"/>
    <w:basedOn w:val="Normal"/>
    <w:next w:val="Normal"/>
    <w:link w:val="Heading6Char"/>
    <w:uiPriority w:val="9"/>
    <w:qFormat/>
    <w:rsid w:val="00770A5A"/>
    <w:pPr>
      <w:spacing w:before="240" w:after="60"/>
      <w:outlineLvl w:val="5"/>
    </w:pPr>
    <w:rPr>
      <w:b/>
      <w:bCs/>
      <w:sz w:val="22"/>
      <w:szCs w:val="22"/>
    </w:rPr>
  </w:style>
  <w:style w:type="paragraph" w:styleId="Heading7">
    <w:name w:val="heading 7"/>
    <w:basedOn w:val="Normal"/>
    <w:next w:val="Normal"/>
    <w:link w:val="Heading7Char"/>
    <w:uiPriority w:val="9"/>
    <w:qFormat/>
    <w:rsid w:val="00770A5A"/>
    <w:pPr>
      <w:spacing w:before="240" w:after="60"/>
      <w:outlineLvl w:val="6"/>
    </w:pPr>
    <w:rPr>
      <w:sz w:val="24"/>
    </w:rPr>
  </w:style>
  <w:style w:type="paragraph" w:styleId="Heading8">
    <w:name w:val="heading 8"/>
    <w:basedOn w:val="Normal"/>
    <w:next w:val="Normal"/>
    <w:link w:val="Heading8Char"/>
    <w:uiPriority w:val="9"/>
    <w:qFormat/>
    <w:rsid w:val="00770A5A"/>
    <w:pPr>
      <w:spacing w:before="240" w:after="60"/>
      <w:outlineLvl w:val="7"/>
    </w:pPr>
    <w:rPr>
      <w:i/>
      <w:iCs/>
      <w:sz w:val="24"/>
    </w:rPr>
  </w:style>
  <w:style w:type="paragraph" w:styleId="Heading9">
    <w:name w:val="heading 9"/>
    <w:basedOn w:val="Normal"/>
    <w:next w:val="Normal"/>
    <w:link w:val="Heading9Char"/>
    <w:uiPriority w:val="9"/>
    <w:qFormat/>
    <w:rsid w:val="00770A5A"/>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70A5A"/>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rsid w:val="00770A5A"/>
  </w:style>
  <w:style w:type="paragraph" w:styleId="Footer">
    <w:name w:val="footer"/>
    <w:basedOn w:val="Normal"/>
    <w:link w:val="FooterChar"/>
    <w:uiPriority w:val="99"/>
    <w:rsid w:val="00770A5A"/>
    <w:pPr>
      <w:tabs>
        <w:tab w:val="center" w:pos="4320"/>
        <w:tab w:val="right" w:pos="8640"/>
      </w:tabs>
    </w:pPr>
  </w:style>
  <w:style w:type="paragraph" w:styleId="FootnoteText">
    <w:name w:val="footnote text"/>
    <w:basedOn w:val="Normal"/>
    <w:link w:val="FootnoteTextChar"/>
    <w:semiHidden/>
    <w:rsid w:val="00770A5A"/>
    <w:pPr>
      <w:spacing w:before="20" w:line="200" w:lineRule="exact"/>
    </w:pPr>
    <w:rPr>
      <w:sz w:val="16"/>
    </w:rPr>
  </w:style>
  <w:style w:type="paragraph" w:customStyle="1" w:styleId="Catchline">
    <w:name w:val="Catchline"/>
    <w:rsid w:val="00770A5A"/>
    <w:pPr>
      <w:spacing w:before="140" w:line="160" w:lineRule="exact"/>
      <w:jc w:val="right"/>
    </w:pPr>
    <w:rPr>
      <w:rFonts w:ascii="Helvetica" w:hAnsi="Helvetica"/>
      <w:i/>
      <w:sz w:val="16"/>
    </w:rPr>
  </w:style>
  <w:style w:type="paragraph" w:customStyle="1" w:styleId="DOILine">
    <w:name w:val="DOI Line"/>
    <w:basedOn w:val="Catchline"/>
    <w:rsid w:val="00770A5A"/>
    <w:pPr>
      <w:spacing w:before="44"/>
    </w:pPr>
  </w:style>
  <w:style w:type="paragraph" w:customStyle="1" w:styleId="Articletitle">
    <w:name w:val="Article title"/>
    <w:rsid w:val="00770A5A"/>
    <w:pPr>
      <w:spacing w:before="92" w:line="420" w:lineRule="exact"/>
    </w:pPr>
    <w:rPr>
      <w:rFonts w:ascii="Helvetica" w:hAnsi="Helvetica"/>
      <w:b/>
      <w:sz w:val="32"/>
    </w:rPr>
  </w:style>
  <w:style w:type="paragraph" w:customStyle="1" w:styleId="Authorname">
    <w:name w:val="Author name"/>
    <w:rsid w:val="00770A5A"/>
    <w:pPr>
      <w:spacing w:before="70" w:line="300" w:lineRule="exact"/>
    </w:pPr>
    <w:rPr>
      <w:rFonts w:ascii="Helvetica-Light" w:hAnsi="Helvetica-Light"/>
      <w:iCs/>
      <w:sz w:val="26"/>
    </w:rPr>
  </w:style>
  <w:style w:type="paragraph" w:customStyle="1" w:styleId="Affilation">
    <w:name w:val="Affilation"/>
    <w:basedOn w:val="Authorname"/>
    <w:rsid w:val="00770A5A"/>
    <w:pPr>
      <w:spacing w:before="40" w:after="52" w:line="240" w:lineRule="exact"/>
    </w:pPr>
    <w:rPr>
      <w:sz w:val="20"/>
    </w:rPr>
  </w:style>
  <w:style w:type="paragraph" w:customStyle="1" w:styleId="Received">
    <w:name w:val="Received"/>
    <w:basedOn w:val="Affilation"/>
    <w:rsid w:val="00770A5A"/>
    <w:pPr>
      <w:spacing w:before="0" w:after="294"/>
    </w:pPr>
    <w:rPr>
      <w:sz w:val="16"/>
    </w:rPr>
  </w:style>
  <w:style w:type="paragraph" w:customStyle="1" w:styleId="AbstractHead">
    <w:name w:val="Abstract Head"/>
    <w:rsid w:val="00770A5A"/>
    <w:pPr>
      <w:spacing w:before="210" w:after="10" w:line="220" w:lineRule="exact"/>
      <w:jc w:val="both"/>
    </w:pPr>
    <w:rPr>
      <w:rFonts w:ascii="Helvetica" w:hAnsi="Helvetica"/>
      <w:b/>
      <w:caps/>
      <w:sz w:val="16"/>
    </w:rPr>
  </w:style>
  <w:style w:type="paragraph" w:customStyle="1" w:styleId="AbstractText">
    <w:name w:val="Abstract Text"/>
    <w:rsid w:val="00770A5A"/>
    <w:pPr>
      <w:spacing w:line="220" w:lineRule="exact"/>
      <w:jc w:val="both"/>
    </w:pPr>
    <w:rPr>
      <w:rFonts w:ascii="Helvetica" w:hAnsi="Helvetica"/>
      <w:sz w:val="16"/>
    </w:rPr>
  </w:style>
  <w:style w:type="paragraph" w:customStyle="1" w:styleId="Para">
    <w:name w:val="Para"/>
    <w:rsid w:val="00770A5A"/>
    <w:pPr>
      <w:spacing w:line="220" w:lineRule="exact"/>
      <w:ind w:firstLine="170"/>
      <w:jc w:val="both"/>
    </w:pPr>
    <w:rPr>
      <w:sz w:val="18"/>
    </w:rPr>
  </w:style>
  <w:style w:type="paragraph" w:customStyle="1" w:styleId="ParaNoInd">
    <w:name w:val="ParaNoInd"/>
    <w:basedOn w:val="Para"/>
    <w:rsid w:val="00770A5A"/>
    <w:pPr>
      <w:ind w:firstLine="0"/>
    </w:pPr>
  </w:style>
  <w:style w:type="character" w:styleId="FootnoteReference">
    <w:name w:val="footnote reference"/>
    <w:basedOn w:val="DefaultParagraphFont"/>
    <w:semiHidden/>
    <w:rsid w:val="00770A5A"/>
    <w:rPr>
      <w:vertAlign w:val="superscript"/>
    </w:rPr>
  </w:style>
  <w:style w:type="character" w:styleId="PageNumber">
    <w:name w:val="page number"/>
    <w:basedOn w:val="DefaultParagraphFont"/>
    <w:rsid w:val="00770A5A"/>
    <w:rPr>
      <w:rFonts w:ascii="Helvetica" w:hAnsi="Helvetica"/>
      <w:b/>
      <w:sz w:val="18"/>
    </w:rPr>
  </w:style>
  <w:style w:type="paragraph" w:customStyle="1" w:styleId="Ahead">
    <w:name w:val="A head"/>
    <w:basedOn w:val="Heading1"/>
    <w:rsid w:val="00770A5A"/>
    <w:pPr>
      <w:numPr>
        <w:numId w:val="0"/>
      </w:numPr>
    </w:pPr>
  </w:style>
  <w:style w:type="paragraph" w:styleId="BlockText">
    <w:name w:val="Block Text"/>
    <w:basedOn w:val="Normal"/>
    <w:rsid w:val="00770A5A"/>
    <w:pPr>
      <w:spacing w:after="120"/>
      <w:ind w:left="1440" w:right="1440"/>
    </w:pPr>
  </w:style>
  <w:style w:type="character" w:customStyle="1" w:styleId="Chead">
    <w:name w:val="C head"/>
    <w:basedOn w:val="DefaultParagraphFont"/>
    <w:rsid w:val="00770A5A"/>
    <w:rPr>
      <w:rFonts w:ascii="Times New Roman" w:hAnsi="Times New Roman"/>
      <w:i/>
      <w:sz w:val="18"/>
    </w:rPr>
  </w:style>
  <w:style w:type="paragraph" w:customStyle="1" w:styleId="ParawithChead">
    <w:name w:val="Para with C head"/>
    <w:basedOn w:val="ParaNoInd"/>
    <w:rsid w:val="00770A5A"/>
    <w:pPr>
      <w:spacing w:before="126"/>
    </w:pPr>
  </w:style>
  <w:style w:type="paragraph" w:customStyle="1" w:styleId="NumberedList">
    <w:name w:val="Numbered List"/>
    <w:basedOn w:val="ParaNoInd"/>
    <w:rsid w:val="00770A5A"/>
    <w:pPr>
      <w:numPr>
        <w:numId w:val="1"/>
      </w:numPr>
      <w:tabs>
        <w:tab w:val="clear" w:pos="720"/>
        <w:tab w:val="left" w:pos="560"/>
      </w:tabs>
      <w:spacing w:before="60"/>
      <w:ind w:left="560" w:hanging="390"/>
    </w:pPr>
  </w:style>
  <w:style w:type="paragraph" w:customStyle="1" w:styleId="NumberedListfirst">
    <w:name w:val="Numbered List first"/>
    <w:basedOn w:val="NumberedList"/>
    <w:rsid w:val="00770A5A"/>
    <w:pPr>
      <w:spacing w:before="120"/>
    </w:pPr>
  </w:style>
  <w:style w:type="paragraph" w:customStyle="1" w:styleId="NumberedListlast">
    <w:name w:val="Numbered List last"/>
    <w:basedOn w:val="NumberedList"/>
    <w:rsid w:val="00770A5A"/>
    <w:pPr>
      <w:spacing w:after="120"/>
    </w:pPr>
  </w:style>
  <w:style w:type="paragraph" w:customStyle="1" w:styleId="BulletedList">
    <w:name w:val="Bulleted List"/>
    <w:basedOn w:val="ParaNoInd"/>
    <w:rsid w:val="00770A5A"/>
    <w:pPr>
      <w:numPr>
        <w:numId w:val="2"/>
      </w:numPr>
      <w:tabs>
        <w:tab w:val="clear" w:pos="560"/>
        <w:tab w:val="left" w:pos="374"/>
      </w:tabs>
      <w:spacing w:before="60"/>
      <w:ind w:left="374" w:hanging="204"/>
    </w:pPr>
  </w:style>
  <w:style w:type="paragraph" w:customStyle="1" w:styleId="BulletedListfirst">
    <w:name w:val="Bulleted List first"/>
    <w:basedOn w:val="BulletedList"/>
    <w:rsid w:val="00770A5A"/>
    <w:pPr>
      <w:spacing w:before="120"/>
    </w:pPr>
  </w:style>
  <w:style w:type="paragraph" w:customStyle="1" w:styleId="BulletedListlast">
    <w:name w:val="Bulleted List last"/>
    <w:basedOn w:val="BulletedList"/>
    <w:rsid w:val="00770A5A"/>
    <w:pPr>
      <w:spacing w:after="120"/>
    </w:pPr>
  </w:style>
  <w:style w:type="paragraph" w:customStyle="1" w:styleId="MTDisplayEquation">
    <w:name w:val="MTDisplayEquation"/>
    <w:basedOn w:val="ParaNoInd"/>
    <w:next w:val="Normal"/>
    <w:rsid w:val="00770A5A"/>
    <w:pPr>
      <w:tabs>
        <w:tab w:val="center" w:pos="2440"/>
        <w:tab w:val="right" w:pos="4860"/>
      </w:tabs>
    </w:pPr>
  </w:style>
  <w:style w:type="paragraph" w:customStyle="1" w:styleId="CopyrightLine">
    <w:name w:val="CopyrightLine"/>
    <w:basedOn w:val="Footer"/>
    <w:rsid w:val="00770A5A"/>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770A5A"/>
    <w:pPr>
      <w:ind w:left="400" w:hanging="400"/>
    </w:pPr>
  </w:style>
  <w:style w:type="paragraph" w:customStyle="1" w:styleId="UnnumberedListfirst">
    <w:name w:val="Unnumbered List first"/>
    <w:basedOn w:val="UnnumberedList"/>
    <w:rsid w:val="00770A5A"/>
    <w:pPr>
      <w:spacing w:before="120"/>
    </w:pPr>
  </w:style>
  <w:style w:type="paragraph" w:customStyle="1" w:styleId="UnnumberedListlast">
    <w:name w:val="Unnumbered List last"/>
    <w:basedOn w:val="UnnumberedList"/>
    <w:rsid w:val="00770A5A"/>
    <w:pPr>
      <w:spacing w:after="120"/>
    </w:pPr>
  </w:style>
  <w:style w:type="character" w:customStyle="1" w:styleId="FootnoteTextChar">
    <w:name w:val="Footnote Text Char"/>
    <w:basedOn w:val="DefaultParagraphFont"/>
    <w:link w:val="FootnoteText"/>
    <w:semiHidden/>
    <w:rsid w:val="00E964B3"/>
    <w:rPr>
      <w:sz w:val="16"/>
    </w:rPr>
  </w:style>
  <w:style w:type="paragraph" w:customStyle="1" w:styleId="EquationDisplay">
    <w:name w:val="Equation Display"/>
    <w:basedOn w:val="MTDisplayEquation"/>
    <w:rsid w:val="00770A5A"/>
    <w:pPr>
      <w:spacing w:before="120" w:after="120" w:line="240" w:lineRule="auto"/>
    </w:pPr>
  </w:style>
  <w:style w:type="paragraph" w:customStyle="1" w:styleId="FigureCaption">
    <w:name w:val="Figure Caption"/>
    <w:rsid w:val="00770A5A"/>
    <w:pPr>
      <w:spacing w:before="290" w:after="240" w:line="200" w:lineRule="exact"/>
      <w:jc w:val="both"/>
    </w:pPr>
    <w:rPr>
      <w:sz w:val="16"/>
    </w:rPr>
  </w:style>
  <w:style w:type="paragraph" w:customStyle="1" w:styleId="Tablecaption">
    <w:name w:val="Table caption"/>
    <w:rsid w:val="00770A5A"/>
    <w:pPr>
      <w:spacing w:before="240" w:after="260" w:line="200" w:lineRule="exact"/>
    </w:pPr>
    <w:rPr>
      <w:sz w:val="16"/>
    </w:rPr>
  </w:style>
  <w:style w:type="paragraph" w:customStyle="1" w:styleId="Tablebody">
    <w:name w:val="Table body"/>
    <w:rsid w:val="00770A5A"/>
    <w:pPr>
      <w:spacing w:line="200" w:lineRule="exact"/>
      <w:ind w:left="160" w:hanging="160"/>
    </w:pPr>
    <w:rPr>
      <w:sz w:val="16"/>
    </w:rPr>
  </w:style>
  <w:style w:type="paragraph" w:customStyle="1" w:styleId="TableColumnhead">
    <w:name w:val="Table Column head"/>
    <w:basedOn w:val="Tablebody"/>
    <w:rsid w:val="00770A5A"/>
    <w:pPr>
      <w:spacing w:before="80" w:after="140"/>
    </w:pPr>
  </w:style>
  <w:style w:type="paragraph" w:customStyle="1" w:styleId="Tablebodyfirst">
    <w:name w:val="Table body first"/>
    <w:basedOn w:val="Tablebody"/>
    <w:rsid w:val="00770A5A"/>
    <w:pPr>
      <w:spacing w:before="90"/>
    </w:pPr>
  </w:style>
  <w:style w:type="paragraph" w:customStyle="1" w:styleId="Tablebodylast">
    <w:name w:val="Table body last"/>
    <w:basedOn w:val="Tablebody"/>
    <w:rsid w:val="00770A5A"/>
    <w:pPr>
      <w:spacing w:after="134"/>
    </w:pPr>
  </w:style>
  <w:style w:type="paragraph" w:customStyle="1" w:styleId="Tablefootnote">
    <w:name w:val="Table footnote"/>
    <w:rsid w:val="00770A5A"/>
    <w:pPr>
      <w:spacing w:before="80" w:line="180" w:lineRule="exact"/>
      <w:jc w:val="both"/>
    </w:pPr>
    <w:rPr>
      <w:sz w:val="14"/>
    </w:rPr>
  </w:style>
  <w:style w:type="paragraph" w:customStyle="1" w:styleId="AckHead">
    <w:name w:val="Ack Head"/>
    <w:basedOn w:val="Ahead"/>
    <w:rsid w:val="00770A5A"/>
  </w:style>
  <w:style w:type="paragraph" w:customStyle="1" w:styleId="AckText">
    <w:name w:val="Ack Text"/>
    <w:basedOn w:val="ParaNoInd"/>
    <w:rsid w:val="00770A5A"/>
  </w:style>
  <w:style w:type="paragraph" w:customStyle="1" w:styleId="RefHead">
    <w:name w:val="Ref Head"/>
    <w:basedOn w:val="Ahead"/>
    <w:rsid w:val="00770A5A"/>
  </w:style>
  <w:style w:type="paragraph" w:customStyle="1" w:styleId="RefText">
    <w:name w:val="Ref Text"/>
    <w:rsid w:val="00770A5A"/>
    <w:pPr>
      <w:spacing w:line="180" w:lineRule="exact"/>
      <w:ind w:left="227" w:hanging="227"/>
      <w:jc w:val="both"/>
    </w:pPr>
    <w:rPr>
      <w:sz w:val="14"/>
    </w:rPr>
  </w:style>
  <w:style w:type="paragraph" w:customStyle="1" w:styleId="BHead">
    <w:name w:val="B Head"/>
    <w:rsid w:val="00770A5A"/>
    <w:pPr>
      <w:numPr>
        <w:ilvl w:val="1"/>
        <w:numId w:val="5"/>
      </w:numPr>
      <w:spacing w:before="100" w:after="60" w:line="260" w:lineRule="exact"/>
      <w:outlineLvl w:val="1"/>
    </w:pPr>
    <w:rPr>
      <w:rFonts w:ascii="Helvetica" w:hAnsi="Helvetica"/>
      <w:b/>
    </w:rPr>
  </w:style>
  <w:style w:type="paragraph" w:styleId="HTMLAddress">
    <w:name w:val="HTML Address"/>
    <w:basedOn w:val="Normal"/>
    <w:rsid w:val="00770A5A"/>
    <w:rPr>
      <w:i/>
      <w:iCs/>
    </w:rPr>
  </w:style>
  <w:style w:type="paragraph" w:customStyle="1" w:styleId="ArticleType">
    <w:name w:val="Article Type"/>
    <w:rsid w:val="00770A5A"/>
    <w:pPr>
      <w:spacing w:before="160"/>
    </w:pPr>
    <w:rPr>
      <w:rFonts w:ascii="Helvetica" w:hAnsi="Helvetica"/>
      <w:i/>
      <w:sz w:val="24"/>
    </w:rPr>
  </w:style>
  <w:style w:type="paragraph" w:customStyle="1" w:styleId="Para0">
    <w:name w:val="&lt;Para&gt;"/>
    <w:basedOn w:val="Para"/>
    <w:rsid w:val="00770A5A"/>
    <w:pPr>
      <w:spacing w:line="200" w:lineRule="exact"/>
    </w:pPr>
    <w:rPr>
      <w:sz w:val="16"/>
    </w:rPr>
  </w:style>
  <w:style w:type="paragraph" w:customStyle="1" w:styleId="ParaNoInd0">
    <w:name w:val="&lt;ParaNoInd&gt;"/>
    <w:basedOn w:val="ParaNoInd"/>
    <w:rsid w:val="00770A5A"/>
    <w:pPr>
      <w:spacing w:line="200" w:lineRule="exact"/>
    </w:pPr>
    <w:rPr>
      <w:sz w:val="16"/>
    </w:rPr>
  </w:style>
  <w:style w:type="paragraph" w:customStyle="1" w:styleId="ParawithChead0">
    <w:name w:val="&lt;Para with C head&gt;"/>
    <w:basedOn w:val="ParawithChead"/>
    <w:rsid w:val="00770A5A"/>
    <w:pPr>
      <w:spacing w:line="200" w:lineRule="exact"/>
    </w:pPr>
    <w:rPr>
      <w:sz w:val="16"/>
    </w:rPr>
  </w:style>
  <w:style w:type="paragraph" w:customStyle="1" w:styleId="EquationDisplay0">
    <w:name w:val="&lt;Equation Display&gt;"/>
    <w:basedOn w:val="EquationDisplay"/>
    <w:rsid w:val="00770A5A"/>
    <w:rPr>
      <w:sz w:val="16"/>
    </w:rPr>
  </w:style>
  <w:style w:type="paragraph" w:customStyle="1" w:styleId="FigureCaption0">
    <w:name w:val="&lt;Figure Caption&gt;"/>
    <w:basedOn w:val="FigureCaption"/>
    <w:rsid w:val="00770A5A"/>
    <w:pPr>
      <w:spacing w:line="180" w:lineRule="exact"/>
    </w:pPr>
    <w:rPr>
      <w:sz w:val="14"/>
    </w:rPr>
  </w:style>
  <w:style w:type="paragraph" w:customStyle="1" w:styleId="Tablebody0">
    <w:name w:val="&lt;Table body&gt;"/>
    <w:basedOn w:val="Tablebody"/>
    <w:rsid w:val="00770A5A"/>
    <w:pPr>
      <w:spacing w:line="180" w:lineRule="exact"/>
      <w:ind w:left="159" w:hanging="159"/>
    </w:pPr>
    <w:rPr>
      <w:sz w:val="14"/>
    </w:rPr>
  </w:style>
  <w:style w:type="paragraph" w:customStyle="1" w:styleId="Tablebodyfirst0">
    <w:name w:val="&lt;Table body first&gt;"/>
    <w:basedOn w:val="Tablebodyfirst"/>
    <w:rsid w:val="00770A5A"/>
    <w:pPr>
      <w:spacing w:line="180" w:lineRule="exact"/>
      <w:ind w:left="159" w:hanging="159"/>
    </w:pPr>
    <w:rPr>
      <w:sz w:val="14"/>
    </w:rPr>
  </w:style>
  <w:style w:type="paragraph" w:customStyle="1" w:styleId="Tablebodylast0">
    <w:name w:val="&lt;Table body last&gt;"/>
    <w:basedOn w:val="Tablebodylast"/>
    <w:rsid w:val="00770A5A"/>
    <w:pPr>
      <w:spacing w:line="180" w:lineRule="exact"/>
      <w:ind w:left="159" w:hanging="159"/>
    </w:pPr>
  </w:style>
  <w:style w:type="paragraph" w:customStyle="1" w:styleId="Tablecaption0">
    <w:name w:val="&lt;Table caption&gt;"/>
    <w:basedOn w:val="Tablecaption"/>
    <w:rsid w:val="00770A5A"/>
    <w:pPr>
      <w:spacing w:line="180" w:lineRule="exact"/>
    </w:pPr>
  </w:style>
  <w:style w:type="paragraph" w:customStyle="1" w:styleId="TableColumnhead0">
    <w:name w:val="&lt;Table Column head&gt;"/>
    <w:basedOn w:val="TableColumnhead"/>
    <w:rsid w:val="00770A5A"/>
    <w:pPr>
      <w:spacing w:line="180" w:lineRule="exact"/>
      <w:ind w:left="159" w:hanging="159"/>
    </w:pPr>
    <w:rPr>
      <w:sz w:val="14"/>
    </w:rPr>
  </w:style>
  <w:style w:type="paragraph" w:customStyle="1" w:styleId="Tablefootnote0">
    <w:name w:val="&lt;Table footnote&gt;"/>
    <w:basedOn w:val="Tablefootnote"/>
    <w:rsid w:val="00770A5A"/>
    <w:pPr>
      <w:spacing w:line="160" w:lineRule="exact"/>
    </w:pPr>
    <w:rPr>
      <w:sz w:val="12"/>
    </w:rPr>
  </w:style>
  <w:style w:type="paragraph" w:customStyle="1" w:styleId="NumberedList0">
    <w:name w:val="&lt;Numbered List&gt;"/>
    <w:basedOn w:val="NumberedList"/>
    <w:rsid w:val="00770A5A"/>
    <w:pPr>
      <w:spacing w:line="200" w:lineRule="exact"/>
      <w:ind w:left="561" w:hanging="391"/>
    </w:pPr>
    <w:rPr>
      <w:sz w:val="16"/>
    </w:rPr>
  </w:style>
  <w:style w:type="paragraph" w:customStyle="1" w:styleId="NumberedListfirst0">
    <w:name w:val="&lt;Numbered List first&gt;"/>
    <w:basedOn w:val="NumberedListfirst"/>
    <w:rsid w:val="00770A5A"/>
    <w:pPr>
      <w:spacing w:line="200" w:lineRule="exact"/>
      <w:ind w:left="561" w:hanging="391"/>
    </w:pPr>
    <w:rPr>
      <w:sz w:val="16"/>
    </w:rPr>
  </w:style>
  <w:style w:type="paragraph" w:customStyle="1" w:styleId="NumberedListlast0">
    <w:name w:val="&lt;Numbered List last&gt;"/>
    <w:basedOn w:val="NumberedListlast"/>
    <w:rsid w:val="00770A5A"/>
    <w:pPr>
      <w:spacing w:line="200" w:lineRule="exact"/>
      <w:ind w:left="561" w:hanging="391"/>
    </w:pPr>
    <w:rPr>
      <w:sz w:val="16"/>
    </w:rPr>
  </w:style>
  <w:style w:type="paragraph" w:customStyle="1" w:styleId="BulletedList0">
    <w:name w:val="&lt;Bulleted List&gt;"/>
    <w:basedOn w:val="BulletedList"/>
    <w:rsid w:val="00770A5A"/>
    <w:pPr>
      <w:spacing w:line="200" w:lineRule="exact"/>
    </w:pPr>
    <w:rPr>
      <w:sz w:val="16"/>
    </w:rPr>
  </w:style>
  <w:style w:type="paragraph" w:customStyle="1" w:styleId="BulletedListfirst0">
    <w:name w:val="&lt;Bulleted List first&gt;"/>
    <w:basedOn w:val="BulletedListfirst"/>
    <w:rsid w:val="00770A5A"/>
    <w:pPr>
      <w:spacing w:line="200" w:lineRule="exact"/>
    </w:pPr>
    <w:rPr>
      <w:sz w:val="16"/>
    </w:rPr>
  </w:style>
  <w:style w:type="paragraph" w:customStyle="1" w:styleId="BulletedListlast0">
    <w:name w:val="&lt;Bulleted List last&gt;"/>
    <w:basedOn w:val="BulletedListlast"/>
    <w:rsid w:val="00770A5A"/>
    <w:pPr>
      <w:spacing w:line="200" w:lineRule="exact"/>
    </w:pPr>
    <w:rPr>
      <w:sz w:val="16"/>
    </w:rPr>
  </w:style>
  <w:style w:type="paragraph" w:customStyle="1" w:styleId="UnnumberedList0">
    <w:name w:val="&lt;Unnumbered List&gt;"/>
    <w:basedOn w:val="UnnumberedList"/>
    <w:rsid w:val="00770A5A"/>
    <w:pPr>
      <w:spacing w:line="200" w:lineRule="exact"/>
      <w:ind w:left="403" w:hanging="403"/>
    </w:pPr>
    <w:rPr>
      <w:sz w:val="16"/>
    </w:rPr>
  </w:style>
  <w:style w:type="paragraph" w:customStyle="1" w:styleId="UnnumberedListfirst0">
    <w:name w:val="&lt;Unnumbered List first&gt;"/>
    <w:basedOn w:val="UnnumberedListfirst"/>
    <w:rsid w:val="00770A5A"/>
    <w:pPr>
      <w:spacing w:line="200" w:lineRule="exact"/>
      <w:ind w:left="403" w:hanging="403"/>
    </w:pPr>
    <w:rPr>
      <w:sz w:val="16"/>
    </w:rPr>
  </w:style>
  <w:style w:type="paragraph" w:customStyle="1" w:styleId="UnnumberedListlast0">
    <w:name w:val="&lt;Unnumbered List last&gt;"/>
    <w:basedOn w:val="UnnumberedListlast"/>
    <w:rsid w:val="00770A5A"/>
    <w:pPr>
      <w:spacing w:line="200" w:lineRule="exact"/>
      <w:ind w:left="403" w:hanging="403"/>
    </w:pPr>
    <w:rPr>
      <w:sz w:val="16"/>
    </w:rPr>
  </w:style>
  <w:style w:type="paragraph" w:customStyle="1" w:styleId="Text">
    <w:name w:val="Text"/>
    <w:basedOn w:val="Normal"/>
    <w:rsid w:val="00E964B3"/>
    <w:pPr>
      <w:widowControl w:val="0"/>
      <w:spacing w:line="252" w:lineRule="auto"/>
      <w:ind w:firstLine="202"/>
      <w:jc w:val="both"/>
    </w:pPr>
  </w:style>
  <w:style w:type="paragraph" w:styleId="BalloonText">
    <w:name w:val="Balloon Text"/>
    <w:basedOn w:val="Normal"/>
    <w:link w:val="BalloonTextChar"/>
    <w:rsid w:val="00E964B3"/>
    <w:rPr>
      <w:rFonts w:ascii="Tahoma" w:hAnsi="Tahoma" w:cs="Tahoma"/>
      <w:sz w:val="16"/>
      <w:szCs w:val="16"/>
    </w:rPr>
  </w:style>
  <w:style w:type="character" w:customStyle="1" w:styleId="BalloonTextChar">
    <w:name w:val="Balloon Text Char"/>
    <w:basedOn w:val="DefaultParagraphFont"/>
    <w:link w:val="BalloonText"/>
    <w:rsid w:val="00E964B3"/>
    <w:rPr>
      <w:rFonts w:ascii="Tahoma" w:hAnsi="Tahoma" w:cs="Tahoma"/>
      <w:sz w:val="16"/>
      <w:szCs w:val="16"/>
    </w:rPr>
  </w:style>
  <w:style w:type="character" w:customStyle="1" w:styleId="Heading1Char">
    <w:name w:val="Heading 1 Char"/>
    <w:basedOn w:val="DefaultParagraphFont"/>
    <w:link w:val="Heading1"/>
    <w:uiPriority w:val="9"/>
    <w:rsid w:val="00E964B3"/>
    <w:rPr>
      <w:rFonts w:ascii="Helvetica" w:hAnsi="Helvetica"/>
      <w:b/>
      <w:caps/>
    </w:rPr>
  </w:style>
  <w:style w:type="character" w:customStyle="1" w:styleId="Heading2Char">
    <w:name w:val="Heading 2 Char"/>
    <w:basedOn w:val="DefaultParagraphFont"/>
    <w:link w:val="Heading2"/>
    <w:uiPriority w:val="9"/>
    <w:rsid w:val="00E964B3"/>
    <w:rPr>
      <w:b/>
      <w:bCs/>
    </w:rPr>
  </w:style>
  <w:style w:type="character" w:customStyle="1" w:styleId="Heading3Char">
    <w:name w:val="Heading 3 Char"/>
    <w:basedOn w:val="DefaultParagraphFont"/>
    <w:link w:val="Heading3"/>
    <w:uiPriority w:val="9"/>
    <w:rsid w:val="00E964B3"/>
    <w:rPr>
      <w:rFonts w:ascii="Arial" w:hAnsi="Arial" w:cs="Arial"/>
      <w:b/>
      <w:bCs/>
      <w:sz w:val="26"/>
      <w:szCs w:val="26"/>
    </w:rPr>
  </w:style>
  <w:style w:type="character" w:customStyle="1" w:styleId="Heading4Char">
    <w:name w:val="Heading 4 Char"/>
    <w:basedOn w:val="DefaultParagraphFont"/>
    <w:link w:val="Heading4"/>
    <w:uiPriority w:val="9"/>
    <w:rsid w:val="00E964B3"/>
    <w:rPr>
      <w:b/>
      <w:bCs/>
      <w:sz w:val="28"/>
      <w:szCs w:val="28"/>
    </w:rPr>
  </w:style>
  <w:style w:type="character" w:customStyle="1" w:styleId="Heading5Char">
    <w:name w:val="Heading 5 Char"/>
    <w:basedOn w:val="DefaultParagraphFont"/>
    <w:link w:val="Heading5"/>
    <w:uiPriority w:val="9"/>
    <w:rsid w:val="00E964B3"/>
    <w:rPr>
      <w:rFonts w:ascii="Times" w:hAnsi="Times"/>
      <w:b/>
      <w:bCs/>
      <w:i/>
      <w:iCs/>
      <w:sz w:val="26"/>
      <w:szCs w:val="26"/>
    </w:rPr>
  </w:style>
  <w:style w:type="character" w:customStyle="1" w:styleId="Heading6Char">
    <w:name w:val="Heading 6 Char"/>
    <w:basedOn w:val="DefaultParagraphFont"/>
    <w:link w:val="Heading6"/>
    <w:uiPriority w:val="9"/>
    <w:rsid w:val="00E964B3"/>
    <w:rPr>
      <w:b/>
      <w:bCs/>
      <w:sz w:val="22"/>
      <w:szCs w:val="22"/>
    </w:rPr>
  </w:style>
  <w:style w:type="character" w:customStyle="1" w:styleId="Heading7Char">
    <w:name w:val="Heading 7 Char"/>
    <w:basedOn w:val="DefaultParagraphFont"/>
    <w:link w:val="Heading7"/>
    <w:uiPriority w:val="9"/>
    <w:rsid w:val="00E964B3"/>
    <w:rPr>
      <w:sz w:val="24"/>
      <w:szCs w:val="24"/>
    </w:rPr>
  </w:style>
  <w:style w:type="character" w:customStyle="1" w:styleId="Heading8Char">
    <w:name w:val="Heading 8 Char"/>
    <w:basedOn w:val="DefaultParagraphFont"/>
    <w:link w:val="Heading8"/>
    <w:uiPriority w:val="9"/>
    <w:rsid w:val="00E964B3"/>
    <w:rPr>
      <w:i/>
      <w:iCs/>
      <w:sz w:val="24"/>
      <w:szCs w:val="24"/>
    </w:rPr>
  </w:style>
  <w:style w:type="character" w:customStyle="1" w:styleId="Heading9Char">
    <w:name w:val="Heading 9 Char"/>
    <w:basedOn w:val="DefaultParagraphFont"/>
    <w:link w:val="Heading9"/>
    <w:uiPriority w:val="9"/>
    <w:rsid w:val="00E964B3"/>
    <w:rPr>
      <w:rFonts w:ascii="Arial" w:hAnsi="Arial" w:cs="Arial"/>
      <w:sz w:val="22"/>
      <w:szCs w:val="22"/>
    </w:rPr>
  </w:style>
  <w:style w:type="paragraph" w:customStyle="1" w:styleId="Abstract">
    <w:name w:val="Abstract"/>
    <w:basedOn w:val="Normal"/>
    <w:next w:val="Normal"/>
    <w:rsid w:val="00E964B3"/>
    <w:pPr>
      <w:spacing w:before="20"/>
      <w:ind w:firstLine="202"/>
      <w:jc w:val="both"/>
    </w:pPr>
    <w:rPr>
      <w:b/>
      <w:bCs/>
      <w:sz w:val="18"/>
      <w:szCs w:val="18"/>
    </w:rPr>
  </w:style>
  <w:style w:type="paragraph" w:customStyle="1" w:styleId="Authors">
    <w:name w:val="Authors"/>
    <w:basedOn w:val="Normal"/>
    <w:next w:val="Normal"/>
    <w:rsid w:val="00E964B3"/>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E964B3"/>
    <w:rPr>
      <w:rFonts w:ascii="Times New Roman" w:hAnsi="Times New Roman" w:cs="Times New Roman"/>
      <w:i/>
      <w:iCs/>
      <w:sz w:val="22"/>
      <w:szCs w:val="22"/>
    </w:rPr>
  </w:style>
  <w:style w:type="paragraph" w:styleId="Title">
    <w:name w:val="Title"/>
    <w:basedOn w:val="Normal"/>
    <w:next w:val="Normal"/>
    <w:link w:val="TitleChar"/>
    <w:qFormat/>
    <w:rsid w:val="00E964B3"/>
    <w:pPr>
      <w:framePr w:w="9360" w:hSpace="187" w:vSpace="187" w:wrap="notBeside" w:vAnchor="text" w:hAnchor="page" w:xAlign="center" w:y="1"/>
      <w:jc w:val="center"/>
    </w:pPr>
    <w:rPr>
      <w:kern w:val="28"/>
      <w:sz w:val="48"/>
      <w:szCs w:val="48"/>
    </w:rPr>
  </w:style>
  <w:style w:type="character" w:customStyle="1" w:styleId="TitleChar">
    <w:name w:val="Title Char"/>
    <w:basedOn w:val="DefaultParagraphFont"/>
    <w:link w:val="Title"/>
    <w:rsid w:val="00E964B3"/>
    <w:rPr>
      <w:kern w:val="28"/>
      <w:sz w:val="48"/>
      <w:szCs w:val="48"/>
    </w:rPr>
  </w:style>
  <w:style w:type="paragraph" w:customStyle="1" w:styleId="References">
    <w:name w:val="References"/>
    <w:basedOn w:val="Normal"/>
    <w:rsid w:val="00E964B3"/>
    <w:pPr>
      <w:numPr>
        <w:numId w:val="6"/>
      </w:numPr>
      <w:jc w:val="both"/>
    </w:pPr>
    <w:rPr>
      <w:sz w:val="16"/>
      <w:szCs w:val="16"/>
    </w:rPr>
  </w:style>
  <w:style w:type="paragraph" w:customStyle="1" w:styleId="IndexTerms">
    <w:name w:val="IndexTerms"/>
    <w:basedOn w:val="Normal"/>
    <w:next w:val="Normal"/>
    <w:rsid w:val="00E964B3"/>
    <w:pPr>
      <w:ind w:firstLine="202"/>
      <w:jc w:val="both"/>
    </w:pPr>
    <w:rPr>
      <w:b/>
      <w:bCs/>
      <w:sz w:val="18"/>
      <w:szCs w:val="18"/>
    </w:rPr>
  </w:style>
  <w:style w:type="character" w:customStyle="1" w:styleId="FooterChar">
    <w:name w:val="Footer Char"/>
    <w:basedOn w:val="DefaultParagraphFont"/>
    <w:link w:val="Footer"/>
    <w:uiPriority w:val="99"/>
    <w:rsid w:val="00E964B3"/>
    <w:rPr>
      <w:rFonts w:ascii="Times" w:hAnsi="Times"/>
      <w:szCs w:val="24"/>
    </w:rPr>
  </w:style>
  <w:style w:type="paragraph" w:customStyle="1" w:styleId="TableTitle">
    <w:name w:val="Table Title"/>
    <w:basedOn w:val="Normal"/>
    <w:rsid w:val="00E964B3"/>
    <w:pPr>
      <w:jc w:val="center"/>
    </w:pPr>
    <w:rPr>
      <w:smallCaps/>
      <w:sz w:val="16"/>
      <w:szCs w:val="16"/>
    </w:rPr>
  </w:style>
  <w:style w:type="paragraph" w:customStyle="1" w:styleId="ReferenceHead">
    <w:name w:val="Reference Head"/>
    <w:basedOn w:val="Heading1"/>
    <w:link w:val="ReferenceHeadChar"/>
    <w:rsid w:val="00E964B3"/>
    <w:pPr>
      <w:keepNext/>
      <w:numPr>
        <w:numId w:val="0"/>
      </w:numPr>
      <w:spacing w:before="240" w:after="80" w:line="240" w:lineRule="auto"/>
      <w:jc w:val="center"/>
    </w:pPr>
    <w:rPr>
      <w:rFonts w:ascii="Times New Roman" w:hAnsi="Times New Roman"/>
      <w:b w:val="0"/>
      <w:caps w:val="0"/>
      <w:smallCaps/>
      <w:kern w:val="28"/>
    </w:rPr>
  </w:style>
  <w:style w:type="character" w:customStyle="1" w:styleId="HeaderChar">
    <w:name w:val="Header Char"/>
    <w:basedOn w:val="DefaultParagraphFont"/>
    <w:link w:val="Header"/>
    <w:rsid w:val="00E964B3"/>
    <w:rPr>
      <w:rFonts w:ascii="Helvetica" w:hAnsi="Helvetica"/>
      <w:b/>
      <w:i/>
      <w:sz w:val="16"/>
      <w:szCs w:val="24"/>
    </w:rPr>
  </w:style>
  <w:style w:type="paragraph" w:customStyle="1" w:styleId="Equation">
    <w:name w:val="Equation"/>
    <w:basedOn w:val="Normal"/>
    <w:next w:val="Normal"/>
    <w:rsid w:val="00E964B3"/>
    <w:pPr>
      <w:widowControl w:val="0"/>
      <w:tabs>
        <w:tab w:val="right" w:pos="5040"/>
      </w:tabs>
      <w:spacing w:line="252" w:lineRule="auto"/>
      <w:jc w:val="both"/>
    </w:pPr>
  </w:style>
  <w:style w:type="character" w:styleId="Hyperlink">
    <w:name w:val="Hyperlink"/>
    <w:basedOn w:val="DefaultParagraphFont"/>
    <w:rsid w:val="00E964B3"/>
    <w:rPr>
      <w:color w:val="0000FF"/>
      <w:u w:val="single"/>
    </w:rPr>
  </w:style>
  <w:style w:type="character" w:styleId="FollowedHyperlink">
    <w:name w:val="FollowedHyperlink"/>
    <w:basedOn w:val="DefaultParagraphFont"/>
    <w:rsid w:val="00E964B3"/>
    <w:rPr>
      <w:color w:val="800080"/>
      <w:u w:val="single"/>
    </w:rPr>
  </w:style>
  <w:style w:type="paragraph" w:styleId="BodyTextIndent">
    <w:name w:val="Body Text Indent"/>
    <w:basedOn w:val="Normal"/>
    <w:link w:val="BodyTextIndentChar"/>
    <w:rsid w:val="00E964B3"/>
    <w:pPr>
      <w:ind w:left="630" w:hanging="630"/>
    </w:pPr>
    <w:rPr>
      <w:szCs w:val="24"/>
    </w:rPr>
  </w:style>
  <w:style w:type="character" w:customStyle="1" w:styleId="BodyTextIndentChar">
    <w:name w:val="Body Text Indent Char"/>
    <w:basedOn w:val="DefaultParagraphFont"/>
    <w:link w:val="BodyTextIndent"/>
    <w:rsid w:val="00E964B3"/>
    <w:rPr>
      <w:szCs w:val="24"/>
    </w:rPr>
  </w:style>
  <w:style w:type="paragraph" w:styleId="DocumentMap">
    <w:name w:val="Document Map"/>
    <w:basedOn w:val="Normal"/>
    <w:link w:val="DocumentMapChar"/>
    <w:rsid w:val="00E964B3"/>
    <w:pPr>
      <w:shd w:val="clear" w:color="auto" w:fill="000080"/>
    </w:pPr>
    <w:rPr>
      <w:rFonts w:ascii="Tahoma" w:hAnsi="Tahoma" w:cs="Tahoma"/>
    </w:rPr>
  </w:style>
  <w:style w:type="character" w:customStyle="1" w:styleId="DocumentMapChar">
    <w:name w:val="Document Map Char"/>
    <w:basedOn w:val="DefaultParagraphFont"/>
    <w:link w:val="DocumentMap"/>
    <w:rsid w:val="00E964B3"/>
    <w:rPr>
      <w:rFonts w:ascii="Tahoma" w:hAnsi="Tahoma" w:cs="Tahoma"/>
      <w:shd w:val="clear" w:color="auto" w:fill="000080"/>
    </w:rPr>
  </w:style>
  <w:style w:type="paragraph" w:customStyle="1" w:styleId="Pa0">
    <w:name w:val="Pa0"/>
    <w:basedOn w:val="Normal"/>
    <w:next w:val="Normal"/>
    <w:rsid w:val="00E964B3"/>
    <w:pPr>
      <w:widowControl w:val="0"/>
      <w:adjustRightInd w:val="0"/>
      <w:spacing w:line="241" w:lineRule="atLeast"/>
    </w:pPr>
    <w:rPr>
      <w:rFonts w:ascii="Baskerville" w:hAnsi="Baskerville"/>
      <w:sz w:val="24"/>
      <w:szCs w:val="24"/>
    </w:rPr>
  </w:style>
  <w:style w:type="character" w:customStyle="1" w:styleId="A5">
    <w:name w:val="A5"/>
    <w:rsid w:val="00E964B3"/>
    <w:rPr>
      <w:color w:val="00529F"/>
      <w:sz w:val="20"/>
      <w:szCs w:val="20"/>
    </w:rPr>
  </w:style>
  <w:style w:type="character" w:styleId="PlaceholderText">
    <w:name w:val="Placeholder Text"/>
    <w:basedOn w:val="DefaultParagraphFont"/>
    <w:uiPriority w:val="99"/>
    <w:semiHidden/>
    <w:rsid w:val="00E964B3"/>
    <w:rPr>
      <w:color w:val="808080"/>
    </w:rPr>
  </w:style>
  <w:style w:type="paragraph" w:customStyle="1" w:styleId="ParagraphStyle1">
    <w:name w:val="Paragraph Style 1"/>
    <w:basedOn w:val="Normal"/>
    <w:uiPriority w:val="99"/>
    <w:rsid w:val="00E964B3"/>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E964B3"/>
    <w:rPr>
      <w:rFonts w:ascii="Verdana" w:hAnsi="Verdana" w:cs="Verdana"/>
      <w:color w:val="000000"/>
      <w:sz w:val="22"/>
      <w:szCs w:val="22"/>
    </w:rPr>
  </w:style>
  <w:style w:type="character" w:customStyle="1" w:styleId="bodytype">
    <w:name w:val="body type"/>
    <w:basedOn w:val="DefaultParagraphFont"/>
    <w:uiPriority w:val="99"/>
    <w:rsid w:val="00E964B3"/>
    <w:rPr>
      <w:rFonts w:ascii="Formata-Regular" w:hAnsi="Formata-Regular" w:cs="Formata-Regular"/>
      <w:color w:val="000000"/>
      <w:sz w:val="22"/>
      <w:szCs w:val="22"/>
    </w:rPr>
  </w:style>
  <w:style w:type="paragraph" w:customStyle="1" w:styleId="Style1">
    <w:name w:val="Style1"/>
    <w:basedOn w:val="ReferenceHead"/>
    <w:link w:val="Style1Char"/>
    <w:qFormat/>
    <w:rsid w:val="00E964B3"/>
  </w:style>
  <w:style w:type="character" w:customStyle="1" w:styleId="ReferenceHeadChar">
    <w:name w:val="Reference Head Char"/>
    <w:basedOn w:val="Heading1Char"/>
    <w:link w:val="ReferenceHead"/>
    <w:rsid w:val="00E964B3"/>
    <w:rPr>
      <w:smallCaps/>
      <w:kern w:val="28"/>
    </w:rPr>
  </w:style>
  <w:style w:type="character" w:customStyle="1" w:styleId="Style1Char">
    <w:name w:val="Style1 Char"/>
    <w:basedOn w:val="ReferenceHeadChar"/>
    <w:link w:val="Style1"/>
    <w:rsid w:val="00E964B3"/>
  </w:style>
  <w:style w:type="paragraph" w:styleId="Revision">
    <w:name w:val="Revision"/>
    <w:hidden/>
    <w:uiPriority w:val="99"/>
    <w:semiHidden/>
    <w:rsid w:val="00E964B3"/>
  </w:style>
  <w:style w:type="character" w:customStyle="1" w:styleId="BodyText2">
    <w:name w:val="Body Text2"/>
    <w:basedOn w:val="DefaultParagraphFont"/>
    <w:uiPriority w:val="99"/>
    <w:rsid w:val="00E964B3"/>
    <w:rPr>
      <w:rFonts w:ascii="Verdana" w:hAnsi="Verdana" w:cs="Verdana"/>
      <w:color w:val="000000"/>
      <w:sz w:val="22"/>
      <w:szCs w:val="22"/>
    </w:rPr>
  </w:style>
  <w:style w:type="paragraph" w:customStyle="1" w:styleId="TextL-MAG">
    <w:name w:val="Text L-MAG"/>
    <w:basedOn w:val="Normal"/>
    <w:link w:val="TextL-MAGChar"/>
    <w:qFormat/>
    <w:rsid w:val="00E964B3"/>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E964B3"/>
    <w:rPr>
      <w:rFonts w:ascii="Arial" w:eastAsia="MS Mincho" w:hAnsi="Arial"/>
      <w:sz w:val="18"/>
      <w:szCs w:val="22"/>
      <w:lang w:eastAsia="ja-JP"/>
    </w:rPr>
  </w:style>
  <w:style w:type="table" w:styleId="TableGrid">
    <w:name w:val="Table Grid"/>
    <w:basedOn w:val="TableNormal"/>
    <w:uiPriority w:val="59"/>
    <w:rsid w:val="00E964B3"/>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964B3"/>
    <w:pPr>
      <w:spacing w:before="100" w:beforeAutospacing="1" w:after="100" w:afterAutospacing="1"/>
    </w:pPr>
    <w:rPr>
      <w:sz w:val="24"/>
      <w:szCs w:val="24"/>
    </w:rPr>
  </w:style>
  <w:style w:type="paragraph" w:styleId="ListParagraph">
    <w:name w:val="List Paragraph"/>
    <w:basedOn w:val="Normal"/>
    <w:uiPriority w:val="34"/>
    <w:qFormat/>
    <w:rsid w:val="00E964B3"/>
    <w:pPr>
      <w:ind w:left="720"/>
      <w:contextualSpacing/>
    </w:pPr>
  </w:style>
  <w:style w:type="character" w:styleId="CommentReference">
    <w:name w:val="annotation reference"/>
    <w:basedOn w:val="DefaultParagraphFont"/>
    <w:uiPriority w:val="99"/>
    <w:unhideWhenUsed/>
    <w:rsid w:val="00E964B3"/>
    <w:rPr>
      <w:sz w:val="18"/>
      <w:szCs w:val="18"/>
    </w:rPr>
  </w:style>
  <w:style w:type="paragraph" w:styleId="CommentText">
    <w:name w:val="annotation text"/>
    <w:basedOn w:val="Normal"/>
    <w:link w:val="CommentTextChar"/>
    <w:uiPriority w:val="99"/>
    <w:unhideWhenUsed/>
    <w:rsid w:val="00E964B3"/>
    <w:rPr>
      <w:sz w:val="24"/>
      <w:szCs w:val="24"/>
    </w:rPr>
  </w:style>
  <w:style w:type="character" w:customStyle="1" w:styleId="CommentTextChar">
    <w:name w:val="Comment Text Char"/>
    <w:basedOn w:val="DefaultParagraphFont"/>
    <w:link w:val="CommentText"/>
    <w:uiPriority w:val="99"/>
    <w:rsid w:val="00E964B3"/>
    <w:rPr>
      <w:sz w:val="24"/>
      <w:szCs w:val="24"/>
    </w:rPr>
  </w:style>
  <w:style w:type="paragraph" w:styleId="CommentSubject">
    <w:name w:val="annotation subject"/>
    <w:basedOn w:val="CommentText"/>
    <w:next w:val="CommentText"/>
    <w:link w:val="CommentSubjectChar"/>
    <w:uiPriority w:val="99"/>
    <w:unhideWhenUsed/>
    <w:rsid w:val="00E964B3"/>
    <w:rPr>
      <w:b/>
      <w:bCs/>
      <w:sz w:val="20"/>
      <w:szCs w:val="20"/>
    </w:rPr>
  </w:style>
  <w:style w:type="character" w:customStyle="1" w:styleId="CommentSubjectChar">
    <w:name w:val="Comment Subject Char"/>
    <w:basedOn w:val="CommentTextChar"/>
    <w:link w:val="CommentSubject"/>
    <w:uiPriority w:val="99"/>
    <w:rsid w:val="00E964B3"/>
    <w:rPr>
      <w:b/>
      <w:bCs/>
    </w:rPr>
  </w:style>
  <w:style w:type="table" w:customStyle="1" w:styleId="Style2">
    <w:name w:val="Style2"/>
    <w:basedOn w:val="TableNormal"/>
    <w:uiPriority w:val="99"/>
    <w:qFormat/>
    <w:rsid w:val="00E964B3"/>
    <w:rPr>
      <w:rFonts w:asciiTheme="minorHAnsi" w:eastAsiaTheme="minorHAnsi" w:hAnsiTheme="minorHAnsi" w:cstheme="minorBidi"/>
      <w:sz w:val="22"/>
      <w:szCs w:val="22"/>
    </w:rPr>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41120231">
      <w:bodyDiv w:val="1"/>
      <w:marLeft w:val="0"/>
      <w:marRight w:val="0"/>
      <w:marTop w:val="0"/>
      <w:marBottom w:val="0"/>
      <w:divBdr>
        <w:top w:val="none" w:sz="0" w:space="0" w:color="auto"/>
        <w:left w:val="none" w:sz="0" w:space="0" w:color="auto"/>
        <w:bottom w:val="none" w:sz="0" w:space="0" w:color="auto"/>
        <w:right w:val="none" w:sz="0" w:space="0" w:color="auto"/>
      </w:divBdr>
      <w:divsChild>
        <w:div w:id="110131636">
          <w:marLeft w:val="0"/>
          <w:marRight w:val="0"/>
          <w:marTop w:val="0"/>
          <w:marBottom w:val="0"/>
          <w:divBdr>
            <w:top w:val="none" w:sz="0" w:space="0" w:color="auto"/>
            <w:left w:val="none" w:sz="0" w:space="0" w:color="auto"/>
            <w:bottom w:val="none" w:sz="0" w:space="0" w:color="auto"/>
            <w:right w:val="none" w:sz="0" w:space="0" w:color="auto"/>
          </w:divBdr>
          <w:divsChild>
            <w:div w:id="1018967129">
              <w:marLeft w:val="0"/>
              <w:marRight w:val="0"/>
              <w:marTop w:val="0"/>
              <w:marBottom w:val="0"/>
              <w:divBdr>
                <w:top w:val="none" w:sz="0" w:space="0" w:color="auto"/>
                <w:left w:val="none" w:sz="0" w:space="0" w:color="auto"/>
                <w:bottom w:val="none" w:sz="0" w:space="0" w:color="auto"/>
                <w:right w:val="none" w:sz="0" w:space="0" w:color="auto"/>
              </w:divBdr>
              <w:divsChild>
                <w:div w:id="1327051123">
                  <w:marLeft w:val="0"/>
                  <w:marRight w:val="0"/>
                  <w:marTop w:val="0"/>
                  <w:marBottom w:val="0"/>
                  <w:divBdr>
                    <w:top w:val="none" w:sz="0" w:space="0" w:color="auto"/>
                    <w:left w:val="none" w:sz="0" w:space="0" w:color="auto"/>
                    <w:bottom w:val="none" w:sz="0" w:space="0" w:color="auto"/>
                    <w:right w:val="none" w:sz="0" w:space="0" w:color="auto"/>
                  </w:divBdr>
                  <w:divsChild>
                    <w:div w:id="1890191557">
                      <w:marLeft w:val="0"/>
                      <w:marRight w:val="0"/>
                      <w:marTop w:val="0"/>
                      <w:marBottom w:val="0"/>
                      <w:divBdr>
                        <w:top w:val="none" w:sz="0" w:space="0" w:color="auto"/>
                        <w:left w:val="none" w:sz="0" w:space="0" w:color="auto"/>
                        <w:bottom w:val="none" w:sz="0" w:space="0" w:color="auto"/>
                        <w:right w:val="none" w:sz="0" w:space="0" w:color="auto"/>
                      </w:divBdr>
                      <w:divsChild>
                        <w:div w:id="1149401033">
                          <w:marLeft w:val="0"/>
                          <w:marRight w:val="0"/>
                          <w:marTop w:val="0"/>
                          <w:marBottom w:val="0"/>
                          <w:divBdr>
                            <w:top w:val="none" w:sz="0" w:space="0" w:color="auto"/>
                            <w:left w:val="none" w:sz="0" w:space="0" w:color="auto"/>
                            <w:bottom w:val="none" w:sz="0" w:space="0" w:color="auto"/>
                            <w:right w:val="none" w:sz="0" w:space="0" w:color="auto"/>
                          </w:divBdr>
                          <w:divsChild>
                            <w:div w:id="1283920082">
                              <w:marLeft w:val="0"/>
                              <w:marRight w:val="0"/>
                              <w:marTop w:val="0"/>
                              <w:marBottom w:val="0"/>
                              <w:divBdr>
                                <w:top w:val="none" w:sz="0" w:space="0" w:color="auto"/>
                                <w:left w:val="none" w:sz="0" w:space="0" w:color="auto"/>
                                <w:bottom w:val="none" w:sz="0" w:space="0" w:color="auto"/>
                                <w:right w:val="none" w:sz="0" w:space="0" w:color="auto"/>
                              </w:divBdr>
                              <w:divsChild>
                                <w:div w:id="1839005718">
                                  <w:marLeft w:val="0"/>
                                  <w:marRight w:val="0"/>
                                  <w:marTop w:val="0"/>
                                  <w:marBottom w:val="0"/>
                                  <w:divBdr>
                                    <w:top w:val="none" w:sz="0" w:space="0" w:color="auto"/>
                                    <w:left w:val="none" w:sz="0" w:space="0" w:color="auto"/>
                                    <w:bottom w:val="none" w:sz="0" w:space="0" w:color="auto"/>
                                    <w:right w:val="none" w:sz="0" w:space="0" w:color="auto"/>
                                  </w:divBdr>
                                  <w:divsChild>
                                    <w:div w:id="967126653">
                                      <w:marLeft w:val="0"/>
                                      <w:marRight w:val="0"/>
                                      <w:marTop w:val="0"/>
                                      <w:marBottom w:val="0"/>
                                      <w:divBdr>
                                        <w:top w:val="none" w:sz="0" w:space="0" w:color="auto"/>
                                        <w:left w:val="none" w:sz="0" w:space="0" w:color="auto"/>
                                        <w:bottom w:val="none" w:sz="0" w:space="0" w:color="auto"/>
                                        <w:right w:val="none" w:sz="0" w:space="0" w:color="auto"/>
                                      </w:divBdr>
                                      <w:divsChild>
                                        <w:div w:id="831218126">
                                          <w:marLeft w:val="0"/>
                                          <w:marRight w:val="0"/>
                                          <w:marTop w:val="0"/>
                                          <w:marBottom w:val="0"/>
                                          <w:divBdr>
                                            <w:top w:val="none" w:sz="0" w:space="0" w:color="auto"/>
                                            <w:left w:val="none" w:sz="0" w:space="0" w:color="auto"/>
                                            <w:bottom w:val="none" w:sz="0" w:space="0" w:color="auto"/>
                                            <w:right w:val="none" w:sz="0" w:space="0" w:color="auto"/>
                                          </w:divBdr>
                                          <w:divsChild>
                                            <w:div w:id="138960950">
                                              <w:marLeft w:val="0"/>
                                              <w:marRight w:val="0"/>
                                              <w:marTop w:val="0"/>
                                              <w:marBottom w:val="0"/>
                                              <w:divBdr>
                                                <w:top w:val="none" w:sz="0" w:space="0" w:color="auto"/>
                                                <w:left w:val="none" w:sz="0" w:space="0" w:color="auto"/>
                                                <w:bottom w:val="none" w:sz="0" w:space="0" w:color="auto"/>
                                                <w:right w:val="none" w:sz="0" w:space="0" w:color="auto"/>
                                              </w:divBdr>
                                              <w:divsChild>
                                                <w:div w:id="83232345">
                                                  <w:marLeft w:val="0"/>
                                                  <w:marRight w:val="0"/>
                                                  <w:marTop w:val="0"/>
                                                  <w:marBottom w:val="0"/>
                                                  <w:divBdr>
                                                    <w:top w:val="none" w:sz="0" w:space="0" w:color="auto"/>
                                                    <w:left w:val="none" w:sz="0" w:space="0" w:color="auto"/>
                                                    <w:bottom w:val="none" w:sz="0" w:space="0" w:color="auto"/>
                                                    <w:right w:val="none" w:sz="0" w:space="0" w:color="auto"/>
                                                  </w:divBdr>
                                                </w:div>
                                                <w:div w:id="619192079">
                                                  <w:marLeft w:val="0"/>
                                                  <w:marRight w:val="0"/>
                                                  <w:marTop w:val="0"/>
                                                  <w:marBottom w:val="0"/>
                                                  <w:divBdr>
                                                    <w:top w:val="none" w:sz="0" w:space="0" w:color="auto"/>
                                                    <w:left w:val="none" w:sz="0" w:space="0" w:color="auto"/>
                                                    <w:bottom w:val="none" w:sz="0" w:space="0" w:color="auto"/>
                                                    <w:right w:val="none" w:sz="0" w:space="0" w:color="auto"/>
                                                  </w:divBdr>
                                                  <w:divsChild>
                                                    <w:div w:id="387218989">
                                                      <w:marLeft w:val="0"/>
                                                      <w:marRight w:val="0"/>
                                                      <w:marTop w:val="0"/>
                                                      <w:marBottom w:val="0"/>
                                                      <w:divBdr>
                                                        <w:top w:val="none" w:sz="0" w:space="0" w:color="auto"/>
                                                        <w:left w:val="none" w:sz="0" w:space="0" w:color="auto"/>
                                                        <w:bottom w:val="none" w:sz="0" w:space="0" w:color="auto"/>
                                                        <w:right w:val="none" w:sz="0" w:space="0" w:color="auto"/>
                                                      </w:divBdr>
                                                      <w:divsChild>
                                                        <w:div w:id="963930132">
                                                          <w:marLeft w:val="0"/>
                                                          <w:marRight w:val="0"/>
                                                          <w:marTop w:val="0"/>
                                                          <w:marBottom w:val="0"/>
                                                          <w:divBdr>
                                                            <w:top w:val="none" w:sz="0" w:space="0" w:color="auto"/>
                                                            <w:left w:val="none" w:sz="0" w:space="0" w:color="auto"/>
                                                            <w:bottom w:val="none" w:sz="0" w:space="0" w:color="auto"/>
                                                            <w:right w:val="none" w:sz="0" w:space="0" w:color="auto"/>
                                                          </w:divBdr>
                                                          <w:divsChild>
                                                            <w:div w:id="1119256532">
                                                              <w:marLeft w:val="0"/>
                                                              <w:marRight w:val="0"/>
                                                              <w:marTop w:val="0"/>
                                                              <w:marBottom w:val="0"/>
                                                              <w:divBdr>
                                                                <w:top w:val="none" w:sz="0" w:space="0" w:color="auto"/>
                                                                <w:left w:val="none" w:sz="0" w:space="0" w:color="auto"/>
                                                                <w:bottom w:val="none" w:sz="0" w:space="0" w:color="auto"/>
                                                                <w:right w:val="none" w:sz="0" w:space="0" w:color="auto"/>
                                                              </w:divBdr>
                                                              <w:divsChild>
                                                                <w:div w:id="1138688755">
                                                                  <w:marLeft w:val="0"/>
                                                                  <w:marRight w:val="0"/>
                                                                  <w:marTop w:val="0"/>
                                                                  <w:marBottom w:val="0"/>
                                                                  <w:divBdr>
                                                                    <w:top w:val="none" w:sz="0" w:space="0" w:color="auto"/>
                                                                    <w:left w:val="none" w:sz="0" w:space="0" w:color="auto"/>
                                                                    <w:bottom w:val="none" w:sz="0" w:space="0" w:color="auto"/>
                                                                    <w:right w:val="none" w:sz="0" w:space="0" w:color="auto"/>
                                                                  </w:divBdr>
                                                                  <w:divsChild>
                                                                    <w:div w:id="254217218">
                                                                      <w:marLeft w:val="0"/>
                                                                      <w:marRight w:val="0"/>
                                                                      <w:marTop w:val="0"/>
                                                                      <w:marBottom w:val="0"/>
                                                                      <w:divBdr>
                                                                        <w:top w:val="none" w:sz="0" w:space="0" w:color="auto"/>
                                                                        <w:left w:val="none" w:sz="0" w:space="0" w:color="auto"/>
                                                                        <w:bottom w:val="none" w:sz="0" w:space="0" w:color="auto"/>
                                                                        <w:right w:val="none" w:sz="0" w:space="0" w:color="auto"/>
                                                                      </w:divBdr>
                                                                      <w:divsChild>
                                                                        <w:div w:id="1444881308">
                                                                          <w:marLeft w:val="0"/>
                                                                          <w:marRight w:val="0"/>
                                                                          <w:marTop w:val="0"/>
                                                                          <w:marBottom w:val="0"/>
                                                                          <w:divBdr>
                                                                            <w:top w:val="none" w:sz="0" w:space="0" w:color="auto"/>
                                                                            <w:left w:val="none" w:sz="0" w:space="0" w:color="auto"/>
                                                                            <w:bottom w:val="none" w:sz="0" w:space="0" w:color="auto"/>
                                                                            <w:right w:val="none" w:sz="0" w:space="0" w:color="auto"/>
                                                                          </w:divBdr>
                                                                          <w:divsChild>
                                                                            <w:div w:id="486821345">
                                                                              <w:marLeft w:val="0"/>
                                                                              <w:marRight w:val="0"/>
                                                                              <w:marTop w:val="0"/>
                                                                              <w:marBottom w:val="0"/>
                                                                              <w:divBdr>
                                                                                <w:top w:val="none" w:sz="0" w:space="0" w:color="auto"/>
                                                                                <w:left w:val="none" w:sz="0" w:space="0" w:color="auto"/>
                                                                                <w:bottom w:val="none" w:sz="0" w:space="0" w:color="auto"/>
                                                                                <w:right w:val="none" w:sz="0" w:space="0" w:color="auto"/>
                                                                              </w:divBdr>
                                                                              <w:divsChild>
                                                                                <w:div w:id="504395618">
                                                                                  <w:marLeft w:val="0"/>
                                                                                  <w:marRight w:val="0"/>
                                                                                  <w:marTop w:val="0"/>
                                                                                  <w:marBottom w:val="0"/>
                                                                                  <w:divBdr>
                                                                                    <w:top w:val="none" w:sz="0" w:space="0" w:color="auto"/>
                                                                                    <w:left w:val="none" w:sz="0" w:space="0" w:color="auto"/>
                                                                                    <w:bottom w:val="none" w:sz="0" w:space="0" w:color="auto"/>
                                                                                    <w:right w:val="none" w:sz="0" w:space="0" w:color="auto"/>
                                                                                  </w:divBdr>
                                                                                  <w:divsChild>
                                                                                    <w:div w:id="724335489">
                                                                                      <w:marLeft w:val="0"/>
                                                                                      <w:marRight w:val="0"/>
                                                                                      <w:marTop w:val="0"/>
                                                                                      <w:marBottom w:val="0"/>
                                                                                      <w:divBdr>
                                                                                        <w:top w:val="none" w:sz="0" w:space="0" w:color="auto"/>
                                                                                        <w:left w:val="none" w:sz="0" w:space="0" w:color="auto"/>
                                                                                        <w:bottom w:val="none" w:sz="0" w:space="0" w:color="auto"/>
                                                                                        <w:right w:val="none" w:sz="0" w:space="0" w:color="auto"/>
                                                                                      </w:divBdr>
                                                                                      <w:divsChild>
                                                                                        <w:div w:id="55188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mmegjha\AppData\Local\Temp\Temp1_word-template.zip\MS%20Word%20Template%20Bioinformati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15FD24-1A3E-4301-A9A2-F004898BE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 Word Template Bioinformatics.dot</Template>
  <TotalTime>24</TotalTime>
  <Pages>3</Pages>
  <Words>3142</Words>
  <Characters>17910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21010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Megjhani, Murad</dc:creator>
  <cp:lastModifiedBy>Megjhani, Murad</cp:lastModifiedBy>
  <cp:revision>5</cp:revision>
  <cp:lastPrinted>2014-09-11T20:58:00Z</cp:lastPrinted>
  <dcterms:created xsi:type="dcterms:W3CDTF">2014-09-12T18:18:00Z</dcterms:created>
  <dcterms:modified xsi:type="dcterms:W3CDTF">2014-12-03T14:40:00Z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y fmtid="{D5CDD505-2E9C-101B-9397-08002B2CF9AE}" pid="9" name="Mendeley Document_1">
    <vt:lpwstr>True</vt:lpwstr>
  </property>
  <property fmtid="{D5CDD505-2E9C-101B-9397-08002B2CF9AE}" pid="10" name="Mendeley User Name_1">
    <vt:lpwstr>megjhani@gmail.com@www.mendeley.com</vt:lpwstr>
  </property>
  <property fmtid="{D5CDD505-2E9C-101B-9397-08002B2CF9AE}" pid="11" name="Mendeley Citation Style_1">
    <vt:lpwstr>http://www.zotero.org/styles/bioinformatics</vt:lpwstr>
  </property>
  <property fmtid="{D5CDD505-2E9C-101B-9397-08002B2CF9AE}" pid="12" name="Mendeley Recent Style Id 0_1">
    <vt:lpwstr>http://www.zotero.org/styles/apa</vt:lpwstr>
  </property>
  <property fmtid="{D5CDD505-2E9C-101B-9397-08002B2CF9AE}" pid="13" name="Mendeley Recent Style Name 0_1">
    <vt:lpwstr>American Psychological Association 6th edition</vt:lpwstr>
  </property>
  <property fmtid="{D5CDD505-2E9C-101B-9397-08002B2CF9AE}" pid="14" name="Mendeley Recent Style Id 1_1">
    <vt:lpwstr>http://www.zotero.org/styles/bmc-bioinformatics</vt:lpwstr>
  </property>
  <property fmtid="{D5CDD505-2E9C-101B-9397-08002B2CF9AE}" pid="15" name="Mendeley Recent Style Name 1_1">
    <vt:lpwstr>BMC Bioinformatics</vt:lpwstr>
  </property>
  <property fmtid="{D5CDD505-2E9C-101B-9397-08002B2CF9AE}" pid="16" name="Mendeley Recent Style Id 2_1">
    <vt:lpwstr>http://www.zotero.org/styles/bioinformatics</vt:lpwstr>
  </property>
  <property fmtid="{D5CDD505-2E9C-101B-9397-08002B2CF9AE}" pid="17" name="Mendeley Recent Style Name 2_1">
    <vt:lpwstr>Bioinformatics</vt:lpwstr>
  </property>
  <property fmtid="{D5CDD505-2E9C-101B-9397-08002B2CF9AE}" pid="18" name="Mendeley Recent Style Id 3_1">
    <vt:lpwstr>http://www.zotero.org/styles/briefings-in-bioinformatics</vt:lpwstr>
  </property>
  <property fmtid="{D5CDD505-2E9C-101B-9397-08002B2CF9AE}" pid="19" name="Mendeley Recent Style Name 3_1">
    <vt:lpwstr>Briefings in Bioinformatics</vt:lpwstr>
  </property>
  <property fmtid="{D5CDD505-2E9C-101B-9397-08002B2CF9AE}" pid="20" name="Mendeley Recent Style Id 4_1">
    <vt:lpwstr>http://www.zotero.org/styles/chicago-author-date</vt:lpwstr>
  </property>
  <property fmtid="{D5CDD505-2E9C-101B-9397-08002B2CF9AE}" pid="21" name="Mendeley Recent Style Name 4_1">
    <vt:lpwstr>Chicago Manual of Style 16th edition (author-date)</vt:lpwstr>
  </property>
  <property fmtid="{D5CDD505-2E9C-101B-9397-08002B2CF9AE}" pid="22" name="Mendeley Recent Style Id 5_1">
    <vt:lpwstr>http://www.zotero.org/styles/harvard1</vt:lpwstr>
  </property>
  <property fmtid="{D5CDD505-2E9C-101B-9397-08002B2CF9AE}" pid="23" name="Mendeley Recent Style Name 5_1">
    <vt:lpwstr>Harvard Reference format 1 (author-date)</vt:lpwstr>
  </property>
  <property fmtid="{D5CDD505-2E9C-101B-9397-08002B2CF9AE}" pid="24" name="Mendeley Recent Style Id 6_1">
    <vt:lpwstr>http://www.zotero.org/styles/ieee</vt:lpwstr>
  </property>
  <property fmtid="{D5CDD505-2E9C-101B-9397-08002B2CF9AE}" pid="25" name="Mendeley Recent Style Name 6_1">
    <vt:lpwstr>IEEE</vt:lpwstr>
  </property>
  <property fmtid="{D5CDD505-2E9C-101B-9397-08002B2CF9AE}" pid="26" name="Mendeley Recent Style Id 7_1">
    <vt:lpwstr>http://www.zotero.org/styles/modern-humanities-research-association</vt:lpwstr>
  </property>
  <property fmtid="{D5CDD505-2E9C-101B-9397-08002B2CF9AE}" pid="27" name="Mendeley Recent Style Name 7_1">
    <vt:lpwstr>Modern Humanities Research Association 3rd edition (note with bibliography)</vt:lpwstr>
  </property>
  <property fmtid="{D5CDD505-2E9C-101B-9397-08002B2CF9AE}" pid="28" name="Mendeley Recent Style Id 8_1">
    <vt:lpwstr>http://www.zotero.org/styles/modern-language-association</vt:lpwstr>
  </property>
  <property fmtid="{D5CDD505-2E9C-101B-9397-08002B2CF9AE}" pid="29" name="Mendeley Recent Style Name 8_1">
    <vt:lpwstr>Modern Language Association 7th edition</vt:lpwstr>
  </property>
  <property fmtid="{D5CDD505-2E9C-101B-9397-08002B2CF9AE}" pid="30" name="Mendeley Recent Style Id 9_1">
    <vt:lpwstr>http://www.zotero.org/styles/nature</vt:lpwstr>
  </property>
  <property fmtid="{D5CDD505-2E9C-101B-9397-08002B2CF9AE}" pid="31" name="Mendeley Recent Style Name 9_1">
    <vt:lpwstr>Nature</vt:lpwstr>
  </property>
</Properties>
</file>